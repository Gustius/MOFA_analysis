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FC237" w14:textId="77777777" w:rsidR="00CD0794" w:rsidRDefault="00F35FEA">
      <w:pPr>
        <w:pStyle w:val="Title"/>
        <w:spacing w:after="160" w:line="360" w:lineRule="auto"/>
        <w:jc w:val="both"/>
        <w:rPr>
          <w:rFonts w:ascii="Arial" w:eastAsia="Arial" w:hAnsi="Arial" w:cs="Arial"/>
          <w:sz w:val="36"/>
          <w:szCs w:val="36"/>
        </w:rPr>
      </w:pPr>
      <w:bookmarkStart w:id="0" w:name="_4zg1ukuld3hi" w:colFirst="0" w:colLast="0"/>
      <w:bookmarkEnd w:id="0"/>
      <w:r>
        <w:rPr>
          <w:rFonts w:ascii="Arial" w:eastAsia="Arial" w:hAnsi="Arial" w:cs="Arial"/>
          <w:sz w:val="36"/>
          <w:szCs w:val="36"/>
        </w:rPr>
        <w:t>Multi-omics factor analysis disentangles patient heterogeneity in chronic lymphocytic leukaemia</w:t>
      </w:r>
    </w:p>
    <w:p w14:paraId="7D2A702C" w14:textId="77777777" w:rsidR="00CD0794" w:rsidRDefault="00F35FEA">
      <w:pPr>
        <w:spacing w:after="160" w:line="360" w:lineRule="auto"/>
        <w:jc w:val="both"/>
        <w:rPr>
          <w:rFonts w:ascii="Arial" w:eastAsia="Arial" w:hAnsi="Arial" w:cs="Arial"/>
          <w:sz w:val="20"/>
          <w:szCs w:val="20"/>
        </w:rPr>
      </w:pPr>
      <w:r>
        <w:rPr>
          <w:rFonts w:ascii="Arial" w:eastAsia="Arial" w:hAnsi="Arial" w:cs="Arial"/>
          <w:sz w:val="20"/>
          <w:szCs w:val="20"/>
        </w:rPr>
        <w:t>Ricard Argelaguet</w:t>
      </w:r>
      <w:r>
        <w:rPr>
          <w:rFonts w:ascii="Arial" w:eastAsia="Arial" w:hAnsi="Arial" w:cs="Arial"/>
          <w:sz w:val="20"/>
          <w:szCs w:val="20"/>
          <w:vertAlign w:val="superscript"/>
        </w:rPr>
        <w:t>1,*</w:t>
      </w:r>
      <w:r>
        <w:rPr>
          <w:rFonts w:ascii="Arial" w:eastAsia="Arial" w:hAnsi="Arial" w:cs="Arial"/>
          <w:sz w:val="20"/>
          <w:szCs w:val="20"/>
        </w:rPr>
        <w:t>, Britta Velten</w:t>
      </w:r>
      <w:r>
        <w:rPr>
          <w:rFonts w:ascii="Arial" w:eastAsia="Arial" w:hAnsi="Arial" w:cs="Arial"/>
          <w:sz w:val="20"/>
          <w:szCs w:val="20"/>
          <w:vertAlign w:val="superscript"/>
        </w:rPr>
        <w:t>2,*</w:t>
      </w:r>
      <w:r>
        <w:rPr>
          <w:rFonts w:ascii="Arial" w:eastAsia="Arial" w:hAnsi="Arial" w:cs="Arial"/>
          <w:sz w:val="20"/>
          <w:szCs w:val="20"/>
        </w:rPr>
        <w:t>, Damien Arnol</w:t>
      </w:r>
      <w:r>
        <w:rPr>
          <w:rFonts w:ascii="Arial" w:eastAsia="Arial" w:hAnsi="Arial" w:cs="Arial"/>
          <w:sz w:val="20"/>
          <w:szCs w:val="20"/>
          <w:vertAlign w:val="superscript"/>
        </w:rPr>
        <w:t>1</w:t>
      </w:r>
      <w:r>
        <w:rPr>
          <w:rFonts w:ascii="Arial" w:eastAsia="Arial" w:hAnsi="Arial" w:cs="Arial"/>
          <w:sz w:val="20"/>
          <w:szCs w:val="20"/>
        </w:rPr>
        <w:t>, …, Sascha Dietrich, Thorsten Zenz, John C. Marioni</w:t>
      </w:r>
      <w:r>
        <w:rPr>
          <w:rFonts w:ascii="Arial" w:eastAsia="Arial" w:hAnsi="Arial" w:cs="Arial"/>
          <w:sz w:val="20"/>
          <w:szCs w:val="20"/>
          <w:vertAlign w:val="superscript"/>
        </w:rPr>
        <w:t>1,3</w:t>
      </w:r>
      <w:r>
        <w:rPr>
          <w:rFonts w:ascii="Arial" w:eastAsia="Arial" w:hAnsi="Arial" w:cs="Arial"/>
          <w:sz w:val="20"/>
          <w:szCs w:val="20"/>
        </w:rPr>
        <w:t>, Florian Buettner</w:t>
      </w:r>
      <w:r>
        <w:rPr>
          <w:rFonts w:ascii="Arial" w:eastAsia="Arial" w:hAnsi="Arial" w:cs="Arial"/>
          <w:sz w:val="20"/>
          <w:szCs w:val="20"/>
          <w:vertAlign w:val="superscript"/>
        </w:rPr>
        <w:t>1</w:t>
      </w:r>
      <w:r>
        <w:rPr>
          <w:rFonts w:ascii="Arial" w:eastAsia="Arial" w:hAnsi="Arial" w:cs="Arial"/>
          <w:sz w:val="20"/>
          <w:szCs w:val="20"/>
        </w:rPr>
        <w:t>, Wolfgang Huber</w:t>
      </w:r>
      <w:r>
        <w:rPr>
          <w:rFonts w:ascii="Arial" w:eastAsia="Arial" w:hAnsi="Arial" w:cs="Arial"/>
          <w:sz w:val="20"/>
          <w:szCs w:val="20"/>
          <w:vertAlign w:val="superscript"/>
        </w:rPr>
        <w:t>2</w:t>
      </w:r>
      <w:r>
        <w:rPr>
          <w:rFonts w:ascii="Arial" w:eastAsia="Arial" w:hAnsi="Arial" w:cs="Arial"/>
          <w:sz w:val="20"/>
          <w:szCs w:val="20"/>
        </w:rPr>
        <w:t>, Oliver Stegle</w:t>
      </w:r>
      <w:r>
        <w:rPr>
          <w:rFonts w:ascii="Arial" w:eastAsia="Arial" w:hAnsi="Arial" w:cs="Arial"/>
          <w:sz w:val="20"/>
          <w:szCs w:val="20"/>
          <w:vertAlign w:val="superscript"/>
        </w:rPr>
        <w:t>1,2</w:t>
      </w:r>
    </w:p>
    <w:p w14:paraId="601E5107" w14:textId="77777777" w:rsidR="00CD0794" w:rsidRDefault="00F35FEA">
      <w:pPr>
        <w:numPr>
          <w:ilvl w:val="0"/>
          <w:numId w:val="1"/>
        </w:numPr>
        <w:spacing w:line="360" w:lineRule="auto"/>
        <w:contextualSpacing/>
        <w:jc w:val="both"/>
        <w:rPr>
          <w:rFonts w:ascii="Arial" w:eastAsia="Arial" w:hAnsi="Arial" w:cs="Arial"/>
          <w:sz w:val="20"/>
          <w:szCs w:val="20"/>
        </w:rPr>
      </w:pPr>
      <w:r>
        <w:rPr>
          <w:rFonts w:ascii="Arial" w:eastAsia="Arial" w:hAnsi="Arial" w:cs="Arial"/>
          <w:sz w:val="20"/>
          <w:szCs w:val="20"/>
        </w:rPr>
        <w:t>European Molecular Biology Laboratory, European Bioinformatics Institute, Hinxton, Cambridge, UK</w:t>
      </w:r>
    </w:p>
    <w:p w14:paraId="06175BED" w14:textId="77777777" w:rsidR="00CD0794" w:rsidRDefault="00F35FEA">
      <w:pPr>
        <w:numPr>
          <w:ilvl w:val="0"/>
          <w:numId w:val="1"/>
        </w:numPr>
        <w:spacing w:line="360" w:lineRule="auto"/>
        <w:contextualSpacing/>
        <w:jc w:val="both"/>
        <w:rPr>
          <w:rFonts w:ascii="Arial" w:eastAsia="Arial" w:hAnsi="Arial" w:cs="Arial"/>
          <w:sz w:val="20"/>
          <w:szCs w:val="20"/>
        </w:rPr>
      </w:pPr>
      <w:r>
        <w:rPr>
          <w:rFonts w:ascii="Arial" w:eastAsia="Arial" w:hAnsi="Arial" w:cs="Arial"/>
          <w:sz w:val="20"/>
          <w:szCs w:val="20"/>
        </w:rPr>
        <w:t>European Molecular Biology Laboratory (EMBL), Heidelberg, Germany.</w:t>
      </w:r>
    </w:p>
    <w:p w14:paraId="492E5988" w14:textId="77777777" w:rsidR="00CD0794" w:rsidRDefault="00F35FEA">
      <w:pPr>
        <w:numPr>
          <w:ilvl w:val="0"/>
          <w:numId w:val="1"/>
        </w:numPr>
        <w:spacing w:line="360" w:lineRule="auto"/>
        <w:contextualSpacing/>
        <w:jc w:val="both"/>
        <w:rPr>
          <w:rFonts w:ascii="Arial" w:eastAsia="Arial" w:hAnsi="Arial" w:cs="Arial"/>
          <w:sz w:val="20"/>
          <w:szCs w:val="20"/>
        </w:rPr>
      </w:pPr>
      <w:r>
        <w:rPr>
          <w:rFonts w:ascii="Arial" w:eastAsia="Arial" w:hAnsi="Arial" w:cs="Arial"/>
          <w:sz w:val="20"/>
          <w:szCs w:val="20"/>
        </w:rPr>
        <w:t>Cancer Research UK Cambridge Institute, University of Cambridge, Cambridge</w:t>
      </w:r>
    </w:p>
    <w:p w14:paraId="122D865C" w14:textId="77777777" w:rsidR="00CD0794" w:rsidRDefault="00F35FEA">
      <w:pPr>
        <w:spacing w:after="200" w:line="360" w:lineRule="auto"/>
        <w:ind w:left="36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Authors con</w:t>
      </w:r>
      <w:r>
        <w:rPr>
          <w:rFonts w:ascii="Arial" w:eastAsia="Arial" w:hAnsi="Arial" w:cs="Arial"/>
          <w:sz w:val="20"/>
          <w:szCs w:val="20"/>
        </w:rPr>
        <w:t>tributed equally and are sorted alphabetically.</w:t>
      </w:r>
    </w:p>
    <w:p w14:paraId="778823A0" w14:textId="77777777" w:rsidR="00CD0794" w:rsidRDefault="00F35FEA">
      <w:pPr>
        <w:widowControl w:val="0"/>
        <w:spacing w:after="240" w:line="360" w:lineRule="auto"/>
        <w:jc w:val="both"/>
        <w:rPr>
          <w:rFonts w:ascii="Arial" w:eastAsia="Arial" w:hAnsi="Arial" w:cs="Arial"/>
          <w:sz w:val="20"/>
          <w:szCs w:val="20"/>
        </w:rPr>
      </w:pPr>
      <w:r>
        <w:rPr>
          <w:rFonts w:ascii="Arial" w:eastAsia="Arial" w:hAnsi="Arial" w:cs="Arial"/>
          <w:sz w:val="20"/>
          <w:szCs w:val="20"/>
        </w:rPr>
        <w:t>Corresponding authors:</w:t>
      </w:r>
    </w:p>
    <w:p w14:paraId="3CCBB7C6" w14:textId="77777777" w:rsidR="00CD0794" w:rsidRDefault="00CD0794">
      <w:pPr>
        <w:widowControl w:val="0"/>
        <w:spacing w:after="240" w:line="360" w:lineRule="auto"/>
        <w:jc w:val="both"/>
        <w:rPr>
          <w:rFonts w:ascii="Arial" w:eastAsia="Arial" w:hAnsi="Arial" w:cs="Arial"/>
          <w:sz w:val="22"/>
          <w:szCs w:val="22"/>
        </w:rPr>
      </w:pPr>
    </w:p>
    <w:p w14:paraId="6E55EA23" w14:textId="77777777" w:rsidR="00CD0794" w:rsidRDefault="00F35FEA">
      <w:pPr>
        <w:pStyle w:val="Heading2"/>
        <w:widowControl w:val="0"/>
        <w:spacing w:after="240" w:line="360" w:lineRule="auto"/>
        <w:jc w:val="both"/>
      </w:pPr>
      <w:bookmarkStart w:id="1" w:name="_jdkkzhsvya7k" w:colFirst="0" w:colLast="0"/>
      <w:bookmarkEnd w:id="1"/>
      <w:r>
        <w:t>Abstract</w:t>
      </w:r>
    </w:p>
    <w:p w14:paraId="71043E4B" w14:textId="77777777" w:rsidR="00CD0794" w:rsidRDefault="00F35FEA">
      <w:pPr>
        <w:spacing w:line="360" w:lineRule="auto"/>
        <w:jc w:val="both"/>
      </w:pPr>
      <w:r>
        <w:rPr>
          <w:rFonts w:ascii="Arial" w:eastAsia="Arial" w:hAnsi="Arial" w:cs="Arial"/>
          <w:sz w:val="22"/>
          <w:szCs w:val="22"/>
        </w:rPr>
        <w:t>Complex phenotypes arise through interactions of multiple molecular layers, including the transcriptome, epigenome and proteome. Although numerous ‘omics’ are increasingly pro</w:t>
      </w:r>
      <w:r>
        <w:rPr>
          <w:rFonts w:ascii="Arial" w:eastAsia="Arial" w:hAnsi="Arial" w:cs="Arial"/>
          <w:sz w:val="22"/>
          <w:szCs w:val="22"/>
        </w:rPr>
        <w:t>filed in large patient cohorts, there is a lack of computational methods for integrating these different data modalities. Here, we present MultiOmics Factor Analysis (MOFA), a model for the unsupervised discovery of (latent) factors that drive variation in</w:t>
      </w:r>
      <w:r>
        <w:rPr>
          <w:rFonts w:ascii="Arial" w:eastAsia="Arial" w:hAnsi="Arial" w:cs="Arial"/>
          <w:sz w:val="22"/>
          <w:szCs w:val="22"/>
        </w:rPr>
        <w:t xml:space="preserve"> multi-omics data sets. Our model jointly infers factors that can either explain variability that is common to multiple ‘omics </w:t>
      </w:r>
      <w:del w:id="2" w:author="Ricard Argelaguet" w:date="2017-09-10T22:12:00Z">
        <w:r>
          <w:rPr>
            <w:rFonts w:ascii="Arial" w:eastAsia="Arial" w:hAnsi="Arial" w:cs="Arial"/>
            <w:sz w:val="22"/>
            <w:szCs w:val="22"/>
          </w:rPr>
          <w:delText xml:space="preserve">data </w:delText>
        </w:r>
      </w:del>
      <w:r>
        <w:rPr>
          <w:rFonts w:ascii="Arial" w:eastAsia="Arial" w:hAnsi="Arial" w:cs="Arial"/>
          <w:sz w:val="22"/>
          <w:szCs w:val="22"/>
        </w:rPr>
        <w:t xml:space="preserve">layers or specific to individual data modalities. </w:t>
      </w:r>
      <w:r>
        <w:rPr>
          <w:rFonts w:ascii="Arial" w:eastAsia="Arial" w:hAnsi="Arial" w:cs="Arial"/>
          <w:sz w:val="22"/>
          <w:szCs w:val="22"/>
        </w:rPr>
        <w:t xml:space="preserve">We applied </w:t>
      </w:r>
      <w:r>
        <w:rPr>
          <w:rFonts w:ascii="Arial" w:eastAsia="Arial" w:hAnsi="Arial" w:cs="Arial"/>
          <w:sz w:val="22"/>
          <w:szCs w:val="22"/>
        </w:rPr>
        <w:t>MOFA</w:t>
      </w:r>
      <w:r>
        <w:rPr>
          <w:rFonts w:ascii="Arial" w:eastAsia="Arial" w:hAnsi="Arial" w:cs="Arial"/>
          <w:sz w:val="22"/>
          <w:szCs w:val="22"/>
        </w:rPr>
        <w:t xml:space="preserve"> to a </w:t>
      </w:r>
      <w:r>
        <w:rPr>
          <w:rFonts w:ascii="Arial" w:eastAsia="Arial" w:hAnsi="Arial" w:cs="Arial"/>
          <w:sz w:val="22"/>
          <w:szCs w:val="22"/>
        </w:rPr>
        <w:t xml:space="preserve">chronic lymphocytic leukemia (CLL) dataset comprising of 200 patients </w:t>
      </w:r>
      <w:r>
        <w:rPr>
          <w:rFonts w:ascii="Arial" w:eastAsia="Arial" w:hAnsi="Arial" w:cs="Arial"/>
          <w:sz w:val="22"/>
          <w:szCs w:val="22"/>
        </w:rPr>
        <w:t xml:space="preserve">characterized by </w:t>
      </w:r>
      <w:r>
        <w:rPr>
          <w:rFonts w:ascii="Arial" w:eastAsia="Arial" w:hAnsi="Arial" w:cs="Arial"/>
          <w:sz w:val="22"/>
          <w:szCs w:val="22"/>
        </w:rPr>
        <w:t>somatic mutation profiles,</w:t>
      </w:r>
      <w:r>
        <w:rPr>
          <w:rFonts w:ascii="Arial" w:eastAsia="Arial" w:hAnsi="Arial" w:cs="Arial"/>
          <w:sz w:val="22"/>
          <w:szCs w:val="22"/>
        </w:rPr>
        <w:t xml:space="preserve"> RNA sequencing, DNA methylation arrays as well as </w:t>
      </w:r>
      <w:r>
        <w:rPr>
          <w:rFonts w:ascii="Arial" w:eastAsia="Arial" w:hAnsi="Arial" w:cs="Arial"/>
          <w:i/>
          <w:sz w:val="22"/>
          <w:szCs w:val="22"/>
        </w:rPr>
        <w:t xml:space="preserve">ex-vivo </w:t>
      </w:r>
      <w:r>
        <w:rPr>
          <w:rFonts w:ascii="Arial" w:eastAsia="Arial" w:hAnsi="Arial" w:cs="Arial"/>
          <w:sz w:val="22"/>
          <w:szCs w:val="22"/>
        </w:rPr>
        <w:t xml:space="preserve">drug response profiling. MOFA recovered known </w:t>
      </w:r>
      <w:r>
        <w:rPr>
          <w:rFonts w:ascii="Arial" w:eastAsia="Arial" w:hAnsi="Arial" w:cs="Arial"/>
          <w:sz w:val="22"/>
          <w:szCs w:val="22"/>
        </w:rPr>
        <w:t>axes</w:t>
      </w:r>
      <w:r>
        <w:rPr>
          <w:rFonts w:ascii="Arial" w:eastAsia="Arial" w:hAnsi="Arial" w:cs="Arial"/>
          <w:sz w:val="22"/>
          <w:szCs w:val="22"/>
        </w:rPr>
        <w:t xml:space="preserve"> of disease heterogeneity includin</w:t>
      </w:r>
      <w:r>
        <w:rPr>
          <w:rFonts w:ascii="Arial" w:eastAsia="Arial" w:hAnsi="Arial" w:cs="Arial"/>
          <w:sz w:val="22"/>
          <w:szCs w:val="22"/>
        </w:rPr>
        <w:t>g immunoglobulin heavy chain variable region (IGHV) status or trisomy of chromosome 12, as well as previously underappreciated drivers of variation, some of which are predictive of clinical outcome or related to cancer-associated pathways such as oxidative</w:t>
      </w:r>
      <w:r>
        <w:rPr>
          <w:rFonts w:ascii="Arial" w:eastAsia="Arial" w:hAnsi="Arial" w:cs="Arial"/>
          <w:sz w:val="22"/>
          <w:szCs w:val="22"/>
        </w:rPr>
        <w:t xml:space="preserve"> stress and reactive oxygen species. </w:t>
      </w:r>
      <w:commentRangeStart w:id="3"/>
      <w:r>
        <w:rPr>
          <w:rFonts w:ascii="Arial" w:eastAsia="Arial" w:hAnsi="Arial" w:cs="Arial"/>
          <w:sz w:val="22"/>
          <w:szCs w:val="22"/>
        </w:rPr>
        <w:t xml:space="preserve">Finally, we demonstrate that MOFA can be used to </w:t>
      </w:r>
      <w:r>
        <w:rPr>
          <w:rFonts w:ascii="Arial" w:eastAsia="Arial" w:hAnsi="Arial" w:cs="Arial"/>
          <w:sz w:val="22"/>
          <w:szCs w:val="22"/>
        </w:rPr>
        <w:t>identify mislabeled samples and the model accurately imputes missing values.</w:t>
      </w:r>
      <w:commentRangeEnd w:id="3"/>
      <w:r>
        <w:commentReference w:id="3"/>
      </w:r>
    </w:p>
    <w:p w14:paraId="4AD6AD92" w14:textId="77777777" w:rsidR="00CD0794" w:rsidRDefault="00F35FEA">
      <w:pPr>
        <w:pStyle w:val="Heading1"/>
        <w:spacing w:line="360" w:lineRule="auto"/>
        <w:jc w:val="both"/>
      </w:pPr>
      <w:bookmarkStart w:id="4" w:name="_x5gt6cheyooj" w:colFirst="0" w:colLast="0"/>
      <w:bookmarkEnd w:id="4"/>
      <w:r>
        <w:lastRenderedPageBreak/>
        <w:t>Introduction</w:t>
      </w:r>
    </w:p>
    <w:p w14:paraId="28CD8A4A"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Technological advances increasingly enable probing multiple biological layers</w:t>
      </w:r>
      <w:r>
        <w:rPr>
          <w:rFonts w:ascii="Arial" w:eastAsia="Arial" w:hAnsi="Arial" w:cs="Arial"/>
          <w:sz w:val="22"/>
          <w:szCs w:val="22"/>
        </w:rPr>
        <w:t xml:space="preserve"> </w:t>
      </w:r>
      <w:del w:id="5" w:author="Ricard Argelaguet" w:date="2017-09-10T22:14:00Z">
        <w:r>
          <w:rPr>
            <w:rFonts w:ascii="Arial" w:eastAsia="Arial" w:hAnsi="Arial" w:cs="Arial"/>
            <w:sz w:val="22"/>
            <w:szCs w:val="22"/>
          </w:rPr>
          <w:delText xml:space="preserve">in the same samples </w:delText>
        </w:r>
      </w:del>
      <w:r>
        <w:rPr>
          <w:rFonts w:ascii="Arial" w:eastAsia="Arial" w:hAnsi="Arial" w:cs="Arial"/>
          <w:sz w:val="22"/>
          <w:szCs w:val="22"/>
        </w:rPr>
        <w:t>in parallel, ranging from genomic sequencing, epigenome profiling to the transcriptome and the proteome (Hasin 2017)</w:t>
      </w:r>
      <w:ins w:id="6" w:author="Ricard Argelaguet" w:date="2017-09-10T22:14:00Z">
        <w:r>
          <w:rPr>
            <w:rFonts w:ascii="Arial" w:eastAsia="Arial" w:hAnsi="Arial" w:cs="Arial"/>
            <w:sz w:val="22"/>
            <w:szCs w:val="22"/>
          </w:rPr>
          <w:t>.</w:t>
        </w:r>
      </w:ins>
      <w:del w:id="7" w:author="Ricard Argelaguet" w:date="2017-09-10T22:14:00Z">
        <w:r>
          <w:rPr>
            <w:rFonts w:ascii="Arial" w:eastAsia="Arial" w:hAnsi="Arial" w:cs="Arial"/>
            <w:sz w:val="22"/>
            <w:szCs w:val="22"/>
          </w:rPr>
          <w:delText xml:space="preserve">, histology images or drug response profiles. </w:delText>
        </w:r>
      </w:del>
    </w:p>
    <w:p w14:paraId="703F00F6"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The joint analysis of multiple molecular layers </w:t>
      </w:r>
      <w:del w:id="8" w:author="Ricard Argelaguet" w:date="2017-09-10T22:14:00Z">
        <w:r>
          <w:rPr>
            <w:rFonts w:ascii="Arial" w:eastAsia="Arial" w:hAnsi="Arial" w:cs="Arial"/>
            <w:sz w:val="22"/>
            <w:szCs w:val="22"/>
          </w:rPr>
          <w:delText xml:space="preserve">in parallel </w:delText>
        </w:r>
      </w:del>
      <w:r>
        <w:rPr>
          <w:rFonts w:ascii="Arial" w:eastAsia="Arial" w:hAnsi="Arial" w:cs="Arial"/>
          <w:sz w:val="22"/>
          <w:szCs w:val="22"/>
        </w:rPr>
        <w:t>can deliver</w:t>
      </w:r>
      <w:r>
        <w:rPr>
          <w:rFonts w:ascii="Arial" w:eastAsia="Arial" w:hAnsi="Arial" w:cs="Arial"/>
          <w:sz w:val="22"/>
          <w:szCs w:val="22"/>
        </w:rPr>
        <w:t xml:space="preserve"> a more comprehensive view of relevant axes of molecular variability, each of which can manifest in individual or multiple data layers (Ritchie 2015). Such approaches are particularly appealing if the most relevant axes of variation between samples are not</w:t>
      </w:r>
      <w:r>
        <w:rPr>
          <w:rFonts w:ascii="Arial" w:eastAsia="Arial" w:hAnsi="Arial" w:cs="Arial"/>
          <w:sz w:val="22"/>
          <w:szCs w:val="22"/>
        </w:rPr>
        <w:t xml:space="preserve"> known </w:t>
      </w:r>
      <w:r>
        <w:rPr>
          <w:rFonts w:ascii="Arial" w:eastAsia="Arial" w:hAnsi="Arial" w:cs="Arial"/>
          <w:i/>
          <w:sz w:val="22"/>
          <w:szCs w:val="22"/>
        </w:rPr>
        <w:t>a priori</w:t>
      </w:r>
      <w:r>
        <w:rPr>
          <w:rFonts w:ascii="Arial" w:eastAsia="Arial" w:hAnsi="Arial" w:cs="Arial"/>
          <w:sz w:val="22"/>
          <w:szCs w:val="22"/>
        </w:rPr>
        <w:t xml:space="preserve">, and hence may be missed by studies that consider a single data modality. </w:t>
      </w:r>
    </w:p>
    <w:p w14:paraId="3C14D388" w14:textId="77777777" w:rsidR="00CD0794" w:rsidRDefault="00F35FEA">
      <w:pPr>
        <w:spacing w:line="360" w:lineRule="auto"/>
        <w:jc w:val="both"/>
        <w:rPr>
          <w:rFonts w:ascii="Arial" w:eastAsia="Arial" w:hAnsi="Arial" w:cs="Arial"/>
          <w:i/>
          <w:sz w:val="22"/>
          <w:szCs w:val="22"/>
        </w:rPr>
      </w:pPr>
      <w:commentRangeStart w:id="9"/>
      <w:r>
        <w:rPr>
          <w:rFonts w:ascii="Arial" w:eastAsia="Arial" w:hAnsi="Arial" w:cs="Arial"/>
          <w:i/>
          <w:sz w:val="22"/>
          <w:szCs w:val="22"/>
        </w:rPr>
        <w:t>Note: There may be a point to made that the most interesting traits are ‘multi-omics’ traits that manifest in multiple views, i.e. following the central dogma of biology.</w:t>
      </w:r>
      <w:commentRangeEnd w:id="9"/>
      <w:r>
        <w:commentReference w:id="9"/>
      </w:r>
    </w:p>
    <w:p w14:paraId="0603CD1F"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Motivated by this, multi-omic profiling is increasingly applied across different d</w:t>
      </w:r>
      <w:r>
        <w:rPr>
          <w:rFonts w:ascii="Arial" w:eastAsia="Arial" w:hAnsi="Arial" w:cs="Arial"/>
          <w:sz w:val="22"/>
          <w:szCs w:val="22"/>
        </w:rPr>
        <w:t>omains, including studies to characterize molecular profiles across human cancers (e.g. TCGA 2017, Mertins 2016, Gerstung 2015, Iorio 2016), efforts to study cellular states in microbiology (e.g. Kim 2016) of in the identification of modulators of host-pat</w:t>
      </w:r>
      <w:r>
        <w:rPr>
          <w:rFonts w:ascii="Arial" w:eastAsia="Arial" w:hAnsi="Arial" w:cs="Arial"/>
          <w:sz w:val="22"/>
          <w:szCs w:val="22"/>
        </w:rPr>
        <w:t xml:space="preserve">hogen interactions (Söderholm, 2016). Most recently, it has become possible to also perform multi-omics analyses in </w:t>
      </w:r>
      <w:del w:id="10" w:author="Ricard Argelaguet" w:date="2017-09-10T22:15:00Z">
        <w:r>
          <w:rPr>
            <w:rFonts w:ascii="Arial" w:eastAsia="Arial" w:hAnsi="Arial" w:cs="Arial"/>
            <w:sz w:val="22"/>
            <w:szCs w:val="22"/>
          </w:rPr>
          <w:delText xml:space="preserve">the same </w:delText>
        </w:r>
      </w:del>
      <w:r>
        <w:rPr>
          <w:rFonts w:ascii="Arial" w:eastAsia="Arial" w:hAnsi="Arial" w:cs="Arial"/>
          <w:sz w:val="22"/>
          <w:szCs w:val="22"/>
        </w:rPr>
        <w:t xml:space="preserve">single cells (Guo 2017, Angermueller 2016, Clark 2017, Macaulay 2015). </w:t>
      </w:r>
    </w:p>
    <w:p w14:paraId="5AE0C107" w14:textId="77777777" w:rsidR="00CD0794" w:rsidRDefault="00CD0794">
      <w:pPr>
        <w:spacing w:line="360" w:lineRule="auto"/>
        <w:jc w:val="both"/>
        <w:rPr>
          <w:rFonts w:ascii="Arial" w:eastAsia="Arial" w:hAnsi="Arial" w:cs="Arial"/>
          <w:sz w:val="22"/>
          <w:szCs w:val="22"/>
        </w:rPr>
      </w:pPr>
    </w:p>
    <w:p w14:paraId="7B5A0E2B" w14:textId="77777777" w:rsidR="00CD0794" w:rsidRDefault="00F35FEA">
      <w:pPr>
        <w:spacing w:after="240" w:line="360" w:lineRule="auto"/>
        <w:jc w:val="both"/>
        <w:rPr>
          <w:rFonts w:ascii="Arial" w:eastAsia="Arial" w:hAnsi="Arial" w:cs="Arial"/>
          <w:sz w:val="22"/>
          <w:szCs w:val="22"/>
        </w:rPr>
      </w:pPr>
      <w:ins w:id="11" w:author="Ricard Argelaguet" w:date="2017-09-10T22:16:00Z">
        <w:r>
          <w:rPr>
            <w:rFonts w:ascii="Arial" w:eastAsia="Arial" w:hAnsi="Arial" w:cs="Arial"/>
            <w:sz w:val="22"/>
            <w:szCs w:val="22"/>
          </w:rPr>
          <w:t>Multiple</w:t>
        </w:r>
      </w:ins>
      <w:del w:id="12" w:author="Ricard Argelaguet" w:date="2017-09-10T22:16:00Z">
        <w:r>
          <w:rPr>
            <w:rFonts w:ascii="Arial" w:eastAsia="Arial" w:hAnsi="Arial" w:cs="Arial"/>
            <w:sz w:val="22"/>
            <w:szCs w:val="22"/>
          </w:rPr>
          <w:delText>Different</w:delText>
        </w:r>
      </w:del>
      <w:r>
        <w:rPr>
          <w:rFonts w:ascii="Arial" w:eastAsia="Arial" w:hAnsi="Arial" w:cs="Arial"/>
          <w:sz w:val="22"/>
          <w:szCs w:val="22"/>
        </w:rPr>
        <w:t xml:space="preserve"> computational strategies for integrating different omics have been proposed (Ritchie 2015). One approach are local models to test for associations between different data modalities, for example discovering linkages between genetic variants and gene expres</w:t>
      </w:r>
      <w:r>
        <w:rPr>
          <w:rFonts w:ascii="Arial" w:eastAsia="Arial" w:hAnsi="Arial" w:cs="Arial"/>
          <w:sz w:val="22"/>
          <w:szCs w:val="22"/>
        </w:rPr>
        <w:t xml:space="preserve">sion levels or other molecular layers </w:t>
      </w:r>
      <w:commentRangeStart w:id="13"/>
      <w:r>
        <w:rPr>
          <w:rFonts w:ascii="Arial" w:eastAsia="Arial" w:hAnsi="Arial" w:cs="Arial"/>
          <w:sz w:val="22"/>
          <w:szCs w:val="22"/>
        </w:rPr>
        <w:t>(Add REF).</w:t>
      </w:r>
      <w:commentRangeEnd w:id="13"/>
      <w:r>
        <w:commentReference w:id="13"/>
      </w:r>
      <w:r>
        <w:rPr>
          <w:rFonts w:ascii="Arial" w:eastAsia="Arial" w:hAnsi="Arial" w:cs="Arial"/>
          <w:sz w:val="22"/>
          <w:szCs w:val="22"/>
        </w:rPr>
        <w:t xml:space="preserve"> While these strategies deliver insights into the coregulation of individual molecular features, they do not explain global phenotypic differences between samples. In contrast, global models use data acros</w:t>
      </w:r>
      <w:r>
        <w:rPr>
          <w:rFonts w:ascii="Arial" w:eastAsia="Arial" w:hAnsi="Arial" w:cs="Arial"/>
          <w:sz w:val="22"/>
          <w:szCs w:val="22"/>
        </w:rPr>
        <w:t xml:space="preserve">s omics to </w:t>
      </w:r>
      <w:ins w:id="14" w:author="Ricard Argelaguet" w:date="2017-09-10T22:17:00Z">
        <w:r>
          <w:rPr>
            <w:rFonts w:ascii="Arial" w:eastAsia="Arial" w:hAnsi="Arial" w:cs="Arial"/>
            <w:sz w:val="22"/>
            <w:szCs w:val="22"/>
          </w:rPr>
          <w:t xml:space="preserve">detect global phenomena that generate </w:t>
        </w:r>
      </w:ins>
      <w:del w:id="15" w:author="Ricard Argelaguet" w:date="2017-09-10T22:17:00Z">
        <w:r>
          <w:rPr>
            <w:rFonts w:ascii="Arial" w:eastAsia="Arial" w:hAnsi="Arial" w:cs="Arial"/>
            <w:sz w:val="22"/>
            <w:szCs w:val="22"/>
          </w:rPr>
          <w:delText>characterize</w:delText>
        </w:r>
      </w:del>
      <w:r>
        <w:rPr>
          <w:rFonts w:ascii="Arial" w:eastAsia="Arial" w:hAnsi="Arial" w:cs="Arial"/>
          <w:sz w:val="22"/>
          <w:szCs w:val="22"/>
        </w:rPr>
        <w:t xml:space="preserve"> sample to sample variation, for example using kernel- or graph-based modelling strategies (Lankriet 2004, Wang 2014), or by extending clustering to multiple data modalities (iCluster, Shen 2009,</w:t>
      </w:r>
      <w:r>
        <w:rPr>
          <w:rFonts w:ascii="Arial" w:eastAsia="Arial" w:hAnsi="Arial" w:cs="Arial"/>
          <w:sz w:val="22"/>
          <w:szCs w:val="22"/>
        </w:rPr>
        <w:t xml:space="preserve"> Mo 2012). </w:t>
      </w:r>
    </w:p>
    <w:p w14:paraId="48DE85A6" w14:textId="77777777" w:rsidR="00CD0794" w:rsidRDefault="00F35FEA">
      <w:pPr>
        <w:spacing w:after="240" w:line="360" w:lineRule="auto"/>
        <w:jc w:val="both"/>
        <w:rPr>
          <w:rFonts w:ascii="Arial" w:eastAsia="Arial" w:hAnsi="Arial" w:cs="Arial"/>
          <w:sz w:val="22"/>
          <w:szCs w:val="22"/>
        </w:rPr>
      </w:pPr>
      <w:r>
        <w:rPr>
          <w:rFonts w:ascii="Arial" w:eastAsia="Arial" w:hAnsi="Arial" w:cs="Arial"/>
          <w:sz w:val="22"/>
          <w:szCs w:val="22"/>
        </w:rPr>
        <w:t>However, these existing strategies do not explicitly identify the biological and technical drivers that underpin variability in multi-omics studies. Moreover, these methods are hampered by computational scalability to larger datasets and they d</w:t>
      </w:r>
      <w:r>
        <w:rPr>
          <w:rFonts w:ascii="Arial" w:eastAsia="Arial" w:hAnsi="Arial" w:cs="Arial"/>
          <w:sz w:val="22"/>
          <w:szCs w:val="22"/>
        </w:rPr>
        <w:t>o not appropriately handle missing values as well as non-Gaussian data modalities such as binary readouts or  count-based traits  Finally, there are open challenges to define models that retain interpretable solutions to understand the etiology of  individ</w:t>
      </w:r>
      <w:r>
        <w:rPr>
          <w:rFonts w:ascii="Arial" w:eastAsia="Arial" w:hAnsi="Arial" w:cs="Arial"/>
          <w:sz w:val="22"/>
          <w:szCs w:val="22"/>
        </w:rPr>
        <w:t>ual drivers of variation.</w:t>
      </w:r>
    </w:p>
    <w:p w14:paraId="1BBA1F3A" w14:textId="77777777" w:rsidR="00CD0794" w:rsidRDefault="00F35FEA">
      <w:pPr>
        <w:pStyle w:val="Heading1"/>
      </w:pPr>
      <w:bookmarkStart w:id="16" w:name="_z4ixt2k8kovp" w:colFirst="0" w:colLast="0"/>
      <w:bookmarkEnd w:id="16"/>
      <w:r>
        <w:lastRenderedPageBreak/>
        <w:t>Results and discussion</w:t>
      </w:r>
    </w:p>
    <w:p w14:paraId="4E4CB974" w14:textId="77777777" w:rsidR="00CD0794" w:rsidRDefault="00CD0794">
      <w:pPr>
        <w:spacing w:line="360" w:lineRule="auto"/>
        <w:jc w:val="both"/>
        <w:rPr>
          <w:rFonts w:ascii="Arial" w:eastAsia="Arial" w:hAnsi="Arial" w:cs="Arial"/>
          <w:b/>
          <w:sz w:val="22"/>
          <w:szCs w:val="22"/>
        </w:rPr>
      </w:pPr>
    </w:p>
    <w:p w14:paraId="7073789F"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To address these aforementioned challenges, we here propose MultiOmics Factor Analysis (MOFA), a model</w:t>
      </w:r>
      <w:r>
        <w:rPr>
          <w:rFonts w:ascii="Arial" w:eastAsia="Arial" w:hAnsi="Arial" w:cs="Arial"/>
          <w:sz w:val="22"/>
          <w:szCs w:val="22"/>
        </w:rPr>
        <w:t xml:space="preserve"> for integrating multi-omic data in an unsupervised fashion. MOFA automatically discovers a typically small set of latent factors that explain the driving sources of variation across different omics. Importantly, these factors can capture sources of variat</w:t>
      </w:r>
      <w:r>
        <w:rPr>
          <w:rFonts w:ascii="Arial" w:eastAsia="Arial" w:hAnsi="Arial" w:cs="Arial"/>
          <w:sz w:val="22"/>
          <w:szCs w:val="22"/>
        </w:rPr>
        <w:t>ion that are unique to a single data modality or explain variation in multiple layers (</w:t>
      </w:r>
      <w:r>
        <w:rPr>
          <w:rFonts w:ascii="Arial" w:eastAsia="Arial" w:hAnsi="Arial" w:cs="Arial"/>
          <w:b/>
          <w:sz w:val="22"/>
          <w:szCs w:val="22"/>
        </w:rPr>
        <w:t>Fig. 1a</w:t>
      </w:r>
      <w:r>
        <w:rPr>
          <w:rFonts w:ascii="Arial" w:eastAsia="Arial" w:hAnsi="Arial" w:cs="Arial"/>
          <w:sz w:val="22"/>
          <w:szCs w:val="22"/>
        </w:rPr>
        <w:t>). These latent factors can for example correspond to cellular states or patient subgroups, which can be hard to characterise in the complex and noisy high-dimens</w:t>
      </w:r>
      <w:r>
        <w:rPr>
          <w:rFonts w:ascii="Arial" w:eastAsia="Arial" w:hAnsi="Arial" w:cs="Arial"/>
          <w:sz w:val="22"/>
          <w:szCs w:val="22"/>
        </w:rPr>
        <w:t>ional representation. Once trained, the model can be used for different downstream analyses, including the visualisation of samples in factor space, the automatic annotation of factors using (gene set) enrichment analysis, and the imputation of missing val</w:t>
      </w:r>
      <w:r>
        <w:rPr>
          <w:rFonts w:ascii="Arial" w:eastAsia="Arial" w:hAnsi="Arial" w:cs="Arial"/>
          <w:sz w:val="22"/>
          <w:szCs w:val="22"/>
        </w:rPr>
        <w:t>ues (</w:t>
      </w:r>
      <w:r>
        <w:rPr>
          <w:rFonts w:ascii="Arial" w:eastAsia="Arial" w:hAnsi="Arial" w:cs="Arial"/>
          <w:b/>
          <w:sz w:val="22"/>
          <w:szCs w:val="22"/>
        </w:rPr>
        <w:t>Fig. 1b</w:t>
      </w:r>
      <w:r>
        <w:rPr>
          <w:rFonts w:ascii="Arial" w:eastAsia="Arial" w:hAnsi="Arial" w:cs="Arial"/>
          <w:sz w:val="22"/>
          <w:szCs w:val="22"/>
        </w:rPr>
        <w:t>).</w:t>
      </w:r>
    </w:p>
    <w:p w14:paraId="18E751AB" w14:textId="77777777" w:rsidR="00CD0794" w:rsidRDefault="00CD0794">
      <w:pPr>
        <w:spacing w:line="360" w:lineRule="auto"/>
        <w:jc w:val="both"/>
        <w:rPr>
          <w:rFonts w:ascii="Arial" w:eastAsia="Arial" w:hAnsi="Arial" w:cs="Arial"/>
          <w:sz w:val="22"/>
          <w:szCs w:val="22"/>
        </w:rPr>
      </w:pPr>
    </w:p>
    <w:p w14:paraId="7D34C1CB"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MOFA is a Bayesian model that naturally builds upon the Group Factor Analysis statistical framework (Virtanen 2012, Klami 2015, Zhao 2016, Khan 2014, Bunte 2016), which we have here extended to enable its broad applicability in the context </w:t>
      </w:r>
      <w:r>
        <w:rPr>
          <w:rFonts w:ascii="Arial" w:eastAsia="Arial" w:hAnsi="Arial" w:cs="Arial"/>
          <w:sz w:val="22"/>
          <w:szCs w:val="22"/>
        </w:rPr>
        <w:t>of multi omics studies (</w:t>
      </w:r>
      <w:r>
        <w:rPr>
          <w:rFonts w:ascii="Arial" w:eastAsia="Arial" w:hAnsi="Arial" w:cs="Arial"/>
          <w:b/>
          <w:sz w:val="22"/>
          <w:szCs w:val="22"/>
        </w:rPr>
        <w:t>Methods</w:t>
      </w:r>
      <w:r>
        <w:rPr>
          <w:rFonts w:ascii="Arial" w:eastAsia="Arial" w:hAnsi="Arial" w:cs="Arial"/>
          <w:sz w:val="22"/>
          <w:szCs w:val="22"/>
        </w:rPr>
        <w:t xml:space="preserve">, </w:t>
      </w:r>
      <w:r>
        <w:rPr>
          <w:rFonts w:ascii="Arial" w:eastAsia="Arial" w:hAnsi="Arial" w:cs="Arial"/>
          <w:b/>
          <w:sz w:val="22"/>
          <w:szCs w:val="22"/>
        </w:rPr>
        <w:t>Fig. S1</w:t>
      </w:r>
      <w:r>
        <w:rPr>
          <w:rFonts w:ascii="Arial" w:eastAsia="Arial" w:hAnsi="Arial" w:cs="Arial"/>
          <w:sz w:val="22"/>
          <w:szCs w:val="22"/>
        </w:rPr>
        <w:t xml:space="preserve">, </w:t>
      </w:r>
      <w:commentRangeStart w:id="17"/>
      <w:r>
        <w:rPr>
          <w:rFonts w:ascii="Arial" w:eastAsia="Arial" w:hAnsi="Arial" w:cs="Arial"/>
          <w:b/>
          <w:sz w:val="22"/>
          <w:szCs w:val="22"/>
        </w:rPr>
        <w:t>Table S1</w:t>
      </w:r>
      <w:commentRangeEnd w:id="17"/>
      <w:r>
        <w:commentReference w:id="17"/>
      </w:r>
      <w:r>
        <w:rPr>
          <w:rFonts w:ascii="Arial" w:eastAsia="Arial" w:hAnsi="Arial" w:cs="Arial"/>
          <w:sz w:val="22"/>
          <w:szCs w:val="22"/>
        </w:rPr>
        <w:t xml:space="preserve">). Briefly, MOFA combines a two-level sparsity, thereby </w:t>
      </w:r>
      <w:ins w:id="18" w:author="Ricard Argelaguet" w:date="2017-09-10T22:22:00Z">
        <w:r>
          <w:rPr>
            <w:rFonts w:ascii="Arial" w:eastAsia="Arial" w:hAnsi="Arial" w:cs="Arial"/>
            <w:sz w:val="22"/>
            <w:szCs w:val="22"/>
          </w:rPr>
          <w:t xml:space="preserve">automatically detecting the number of relevant factors </w:t>
        </w:r>
      </w:ins>
      <w:del w:id="19" w:author="Ricard Argelaguet" w:date="2017-09-10T22:22:00Z">
        <w:r>
          <w:rPr>
            <w:rFonts w:ascii="Arial" w:eastAsia="Arial" w:hAnsi="Arial" w:cs="Arial"/>
            <w:sz w:val="22"/>
            <w:szCs w:val="22"/>
          </w:rPr>
          <w:delText xml:space="preserve">deactivating irrelevant factors </w:delText>
        </w:r>
      </w:del>
      <w:r>
        <w:rPr>
          <w:rFonts w:ascii="Arial" w:eastAsia="Arial" w:hAnsi="Arial" w:cs="Arial"/>
          <w:sz w:val="22"/>
          <w:szCs w:val="22"/>
        </w:rPr>
        <w:t>and retaining interpretable solutions for active factors, wi</w:t>
      </w:r>
      <w:r>
        <w:rPr>
          <w:rFonts w:ascii="Arial" w:eastAsia="Arial" w:hAnsi="Arial" w:cs="Arial"/>
          <w:sz w:val="22"/>
          <w:szCs w:val="22"/>
        </w:rPr>
        <w:t>th efficient variational approximations that scale to larger datasets. Notably, our inference framework also supports non-Gaussian data modalities, thereby enabling the integration of binary data (e.g. somatic mutations), count data (e.g. copy number varia</w:t>
      </w:r>
      <w:r>
        <w:rPr>
          <w:rFonts w:ascii="Arial" w:eastAsia="Arial" w:hAnsi="Arial" w:cs="Arial"/>
          <w:sz w:val="22"/>
          <w:szCs w:val="22"/>
        </w:rPr>
        <w:t xml:space="preserve">tion) or </w:t>
      </w:r>
      <w:commentRangeStart w:id="20"/>
      <w:r>
        <w:rPr>
          <w:rFonts w:ascii="Arial" w:eastAsia="Arial" w:hAnsi="Arial" w:cs="Arial"/>
          <w:sz w:val="22"/>
          <w:szCs w:val="22"/>
        </w:rPr>
        <w:t>binomial data types (e.g. methylation read ratios)</w:t>
      </w:r>
      <w:commentRangeEnd w:id="20"/>
      <w:r>
        <w:commentReference w:id="20"/>
      </w:r>
      <w:r>
        <w:rPr>
          <w:rFonts w:ascii="Arial" w:eastAsia="Arial" w:hAnsi="Arial" w:cs="Arial"/>
          <w:sz w:val="22"/>
          <w:szCs w:val="22"/>
        </w:rPr>
        <w:t xml:space="preserve">. </w:t>
      </w:r>
      <w:commentRangeStart w:id="21"/>
      <w:r>
        <w:rPr>
          <w:rFonts w:ascii="Arial" w:eastAsia="Arial" w:hAnsi="Arial" w:cs="Arial"/>
          <w:sz w:val="22"/>
          <w:szCs w:val="22"/>
        </w:rPr>
        <w:t>Finally, MOFA accounts for missing values, including partially profiled samples. MOFA is implemented as accessible and user-friendly software, which facilitates a range of different downstream</w:t>
      </w:r>
      <w:r>
        <w:rPr>
          <w:rFonts w:ascii="Arial" w:eastAsia="Arial" w:hAnsi="Arial" w:cs="Arial"/>
          <w:sz w:val="22"/>
          <w:szCs w:val="22"/>
        </w:rPr>
        <w:t xml:space="preserve"> analyses.</w:t>
      </w:r>
      <w:commentRangeEnd w:id="21"/>
      <w:r>
        <w:commentReference w:id="21"/>
      </w:r>
      <w:r>
        <w:rPr>
          <w:rFonts w:ascii="Arial" w:eastAsia="Arial" w:hAnsi="Arial" w:cs="Arial"/>
          <w:sz w:val="22"/>
          <w:szCs w:val="22"/>
        </w:rPr>
        <w:t xml:space="preserve"> Taken together, these features enable the robust application of MOFA to a wide range of</w:t>
      </w:r>
      <w:ins w:id="22" w:author="Ricard Argelaguet" w:date="2017-09-10T22:26:00Z">
        <w:r>
          <w:rPr>
            <w:rFonts w:ascii="Arial" w:eastAsia="Arial" w:hAnsi="Arial" w:cs="Arial"/>
            <w:sz w:val="22"/>
            <w:szCs w:val="22"/>
          </w:rPr>
          <w:t xml:space="preserve"> multi-omic studies </w:t>
        </w:r>
      </w:ins>
      <w:del w:id="23" w:author="Ricard Argelaguet" w:date="2017-09-10T22:26:00Z">
        <w:r>
          <w:rPr>
            <w:rFonts w:ascii="Arial" w:eastAsia="Arial" w:hAnsi="Arial" w:cs="Arial"/>
            <w:sz w:val="22"/>
            <w:szCs w:val="22"/>
          </w:rPr>
          <w:delText xml:space="preserve"> biological domains</w:delText>
        </w:r>
      </w:del>
      <w:r>
        <w:rPr>
          <w:rFonts w:ascii="Arial" w:eastAsia="Arial" w:hAnsi="Arial" w:cs="Arial"/>
          <w:sz w:val="22"/>
          <w:szCs w:val="22"/>
        </w:rPr>
        <w:t xml:space="preserve"> (</w:t>
      </w:r>
      <w:r>
        <w:rPr>
          <w:rFonts w:ascii="Arial" w:eastAsia="Arial" w:hAnsi="Arial" w:cs="Arial"/>
          <w:b/>
          <w:sz w:val="22"/>
          <w:szCs w:val="22"/>
        </w:rPr>
        <w:t>Methods</w:t>
      </w:r>
      <w:r>
        <w:rPr>
          <w:rFonts w:ascii="Arial" w:eastAsia="Arial" w:hAnsi="Arial" w:cs="Arial"/>
          <w:sz w:val="22"/>
          <w:szCs w:val="22"/>
        </w:rPr>
        <w:t xml:space="preserve">). </w:t>
      </w:r>
    </w:p>
    <w:p w14:paraId="6BFB7D2F" w14:textId="77777777" w:rsidR="00CD0794" w:rsidRDefault="00CD0794">
      <w:pPr>
        <w:spacing w:line="360" w:lineRule="auto"/>
        <w:jc w:val="both"/>
        <w:rPr>
          <w:rFonts w:ascii="Arial" w:eastAsia="Arial" w:hAnsi="Arial" w:cs="Arial"/>
          <w:sz w:val="22"/>
          <w:szCs w:val="22"/>
        </w:rPr>
      </w:pPr>
    </w:p>
    <w:p w14:paraId="29FE5868" w14:textId="77777777" w:rsidR="00CD0794" w:rsidRDefault="00F35FEA">
      <w:pPr>
        <w:pStyle w:val="Heading2"/>
        <w:spacing w:line="360" w:lineRule="auto"/>
        <w:jc w:val="both"/>
      </w:pPr>
      <w:bookmarkStart w:id="24" w:name="_py12vu92oll" w:colFirst="0" w:colLast="0"/>
      <w:bookmarkEnd w:id="24"/>
      <w:r>
        <w:t>Application to Chronic Lymphocytic Leukaemia</w:t>
      </w:r>
    </w:p>
    <w:p w14:paraId="1D9249A7"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T</w:t>
      </w:r>
      <w:r>
        <w:rPr>
          <w:rFonts w:ascii="Arial" w:eastAsia="Arial" w:hAnsi="Arial" w:cs="Arial"/>
          <w:sz w:val="22"/>
          <w:szCs w:val="22"/>
        </w:rPr>
        <w:t>o illustrate our model we applied MOFA to a recent study of chronic lymphocytic leukaemia (CLL) (Dietrich, Oles, Lu, submitted), which combines drug response measurements with somatic mutation status, transcriptome profiling and DNA methylation assays</w:t>
      </w:r>
      <w:ins w:id="25" w:author="Ricard Argelaguet" w:date="2017-09-10T22:27:00Z">
        <w:r>
          <w:rPr>
            <w:rFonts w:ascii="Arial" w:eastAsia="Arial" w:hAnsi="Arial" w:cs="Arial"/>
            <w:sz w:val="22"/>
            <w:szCs w:val="22"/>
          </w:rPr>
          <w:t xml:space="preserve"> </w:t>
        </w:r>
      </w:ins>
      <w:del w:id="26" w:author="Ricard Argelaguet" w:date="2017-09-10T22:27:00Z">
        <w:r>
          <w:rPr>
            <w:rFonts w:ascii="Arial" w:eastAsia="Arial" w:hAnsi="Arial" w:cs="Arial"/>
            <w:sz w:val="22"/>
            <w:szCs w:val="22"/>
          </w:rPr>
          <w:delText>. We</w:delText>
        </w:r>
        <w:r>
          <w:rPr>
            <w:rFonts w:ascii="Arial" w:eastAsia="Arial" w:hAnsi="Arial" w:cs="Arial"/>
            <w:sz w:val="22"/>
            <w:szCs w:val="22"/>
          </w:rPr>
          <w:delText xml:space="preserve"> trained MOFA on a set of 200 samples for which at least two data layers were measured </w:delText>
        </w:r>
      </w:del>
      <w:r>
        <w:rPr>
          <w:rFonts w:ascii="Arial" w:eastAsia="Arial" w:hAnsi="Arial" w:cs="Arial"/>
          <w:sz w:val="22"/>
          <w:szCs w:val="22"/>
        </w:rPr>
        <w:t>(</w:t>
      </w:r>
      <w:r>
        <w:rPr>
          <w:rFonts w:ascii="Arial" w:eastAsia="Arial" w:hAnsi="Arial" w:cs="Arial"/>
          <w:b/>
          <w:sz w:val="22"/>
          <w:szCs w:val="22"/>
        </w:rPr>
        <w:t>Fig. 2a</w:t>
      </w:r>
      <w:r>
        <w:rPr>
          <w:rFonts w:ascii="Arial" w:eastAsia="Arial" w:hAnsi="Arial" w:cs="Arial"/>
          <w:sz w:val="22"/>
          <w:szCs w:val="22"/>
        </w:rPr>
        <w:t xml:space="preserve">). </w:t>
      </w:r>
    </w:p>
    <w:p w14:paraId="1020442B" w14:textId="77777777" w:rsidR="00CD0794" w:rsidRDefault="00CD0794">
      <w:pPr>
        <w:spacing w:line="360" w:lineRule="auto"/>
        <w:jc w:val="both"/>
        <w:rPr>
          <w:rFonts w:ascii="Arial" w:eastAsia="Arial" w:hAnsi="Arial" w:cs="Arial"/>
          <w:sz w:val="22"/>
          <w:szCs w:val="22"/>
        </w:rPr>
      </w:pPr>
    </w:p>
    <w:p w14:paraId="40E3D773" w14:textId="77777777" w:rsidR="00CD0794" w:rsidRDefault="00F35FEA">
      <w:pPr>
        <w:spacing w:line="360" w:lineRule="auto"/>
        <w:jc w:val="both"/>
        <w:rPr>
          <w:rFonts w:ascii="Arial" w:eastAsia="Arial" w:hAnsi="Arial" w:cs="Arial"/>
          <w:sz w:val="22"/>
          <w:szCs w:val="22"/>
        </w:rPr>
      </w:pPr>
      <w:commentRangeStart w:id="27"/>
      <w:r>
        <w:rPr>
          <w:rFonts w:ascii="Arial" w:eastAsia="Arial" w:hAnsi="Arial" w:cs="Arial"/>
          <w:sz w:val="22"/>
          <w:szCs w:val="22"/>
        </w:rPr>
        <w:t>Notably, XX% of the sample were not profiled in all omics, a structure of missing values MOFA can cope with (</w:t>
      </w:r>
      <w:r>
        <w:rPr>
          <w:rFonts w:ascii="Arial" w:eastAsia="Arial" w:hAnsi="Arial" w:cs="Arial"/>
          <w:b/>
          <w:sz w:val="22"/>
          <w:szCs w:val="22"/>
        </w:rPr>
        <w:t>Methods</w:t>
      </w:r>
      <w:r>
        <w:rPr>
          <w:rFonts w:ascii="Arial" w:eastAsia="Arial" w:hAnsi="Arial" w:cs="Arial"/>
          <w:sz w:val="22"/>
          <w:szCs w:val="22"/>
        </w:rPr>
        <w:t xml:space="preserve">). </w:t>
      </w:r>
      <w:commentRangeEnd w:id="27"/>
      <w:r>
        <w:commentReference w:id="27"/>
      </w:r>
    </w:p>
    <w:p w14:paraId="7FCD2898" w14:textId="77777777" w:rsidR="00CD0794" w:rsidRDefault="00CD0794">
      <w:pPr>
        <w:spacing w:line="360" w:lineRule="auto"/>
        <w:jc w:val="both"/>
        <w:rPr>
          <w:rFonts w:ascii="Arial" w:eastAsia="Arial" w:hAnsi="Arial" w:cs="Arial"/>
          <w:sz w:val="22"/>
          <w:szCs w:val="22"/>
        </w:rPr>
      </w:pPr>
    </w:p>
    <w:p w14:paraId="7C9B5CE8"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In this dataset, MOFA identified</w:t>
      </w:r>
      <w:r>
        <w:rPr>
          <w:rFonts w:ascii="Arial" w:eastAsia="Arial" w:hAnsi="Arial" w:cs="Arial"/>
          <w:sz w:val="22"/>
          <w:szCs w:val="22"/>
        </w:rPr>
        <w:t xml:space="preserve"> 10 relevant factors (minimum explained variance 3% in at least one view; </w:t>
      </w:r>
      <w:r>
        <w:rPr>
          <w:rFonts w:ascii="Arial" w:eastAsia="Arial" w:hAnsi="Arial" w:cs="Arial"/>
          <w:b/>
          <w:sz w:val="22"/>
          <w:szCs w:val="22"/>
        </w:rPr>
        <w:t>Methods</w:t>
      </w:r>
      <w:r>
        <w:rPr>
          <w:rFonts w:ascii="Arial" w:eastAsia="Arial" w:hAnsi="Arial" w:cs="Arial"/>
          <w:sz w:val="22"/>
          <w:szCs w:val="22"/>
        </w:rPr>
        <w:t>), which were robust to subsampling of the data (</w:t>
      </w:r>
      <w:r>
        <w:rPr>
          <w:rFonts w:ascii="Arial" w:eastAsia="Arial" w:hAnsi="Arial" w:cs="Arial"/>
          <w:b/>
          <w:sz w:val="22"/>
          <w:szCs w:val="22"/>
        </w:rPr>
        <w:t>Supp. Fig. S8</w:t>
      </w:r>
      <w:r>
        <w:rPr>
          <w:rFonts w:ascii="Arial" w:eastAsia="Arial" w:hAnsi="Arial" w:cs="Arial"/>
          <w:sz w:val="22"/>
          <w:szCs w:val="22"/>
        </w:rPr>
        <w:t xml:space="preserve">) </w:t>
      </w:r>
      <w:commentRangeStart w:id="28"/>
      <w:r>
        <w:rPr>
          <w:rFonts w:ascii="Arial" w:eastAsia="Arial" w:hAnsi="Arial" w:cs="Arial"/>
          <w:sz w:val="22"/>
          <w:szCs w:val="22"/>
        </w:rPr>
        <w:t xml:space="preserve">and were largely orthogonal </w:t>
      </w:r>
      <w:commentRangeEnd w:id="28"/>
      <w:r>
        <w:commentReference w:id="28"/>
      </w:r>
      <w:r>
        <w:rPr>
          <w:rFonts w:ascii="Arial" w:eastAsia="Arial" w:hAnsi="Arial" w:cs="Arial"/>
          <w:sz w:val="22"/>
          <w:szCs w:val="22"/>
        </w:rPr>
        <w:t>(</w:t>
      </w:r>
      <w:r>
        <w:rPr>
          <w:rFonts w:ascii="Arial" w:eastAsia="Arial" w:hAnsi="Arial" w:cs="Arial"/>
          <w:b/>
          <w:sz w:val="22"/>
          <w:szCs w:val="22"/>
        </w:rPr>
        <w:t>Supp. Fig. S9</w:t>
      </w:r>
      <w:r>
        <w:rPr>
          <w:rFonts w:ascii="Arial" w:eastAsia="Arial" w:hAnsi="Arial" w:cs="Arial"/>
          <w:sz w:val="22"/>
          <w:szCs w:val="22"/>
        </w:rPr>
        <w:t>). Among these, factor 1 and 2 were active in all views (defined a</w:t>
      </w:r>
      <w:r>
        <w:rPr>
          <w:rFonts w:ascii="Arial" w:eastAsia="Arial" w:hAnsi="Arial" w:cs="Arial"/>
          <w:sz w:val="22"/>
          <w:szCs w:val="22"/>
        </w:rPr>
        <w:t>s explained variance &gt;3%), indicating their broad roles for multiple molecular layers. Other factors such as 3 or 5 were specific to a subset of data modalities, and others such as factor 4 were active in a single data modality. Cumulatively, all factors e</w:t>
      </w:r>
      <w:r>
        <w:rPr>
          <w:rFonts w:ascii="Arial" w:eastAsia="Arial" w:hAnsi="Arial" w:cs="Arial"/>
          <w:sz w:val="22"/>
          <w:szCs w:val="22"/>
        </w:rPr>
        <w:t>xplained 41%, 38%, 24% and 24% of total variation in the drug response view, mRNA view, DNA methylation and mutation data.</w:t>
      </w:r>
    </w:p>
    <w:p w14:paraId="6F481CB3" w14:textId="77777777" w:rsidR="00CD0794" w:rsidRDefault="00CD0794">
      <w:pPr>
        <w:spacing w:line="360" w:lineRule="auto"/>
        <w:jc w:val="both"/>
        <w:rPr>
          <w:rFonts w:ascii="Arial" w:eastAsia="Arial" w:hAnsi="Arial" w:cs="Arial"/>
          <w:sz w:val="22"/>
          <w:szCs w:val="22"/>
        </w:rPr>
      </w:pPr>
    </w:p>
    <w:p w14:paraId="3C81F8F0" w14:textId="77777777" w:rsidR="00CD0794" w:rsidRDefault="00F35FEA">
      <w:pPr>
        <w:spacing w:line="360" w:lineRule="auto"/>
        <w:jc w:val="both"/>
        <w:rPr>
          <w:rFonts w:ascii="Arial" w:eastAsia="Arial" w:hAnsi="Arial" w:cs="Arial"/>
          <w:sz w:val="22"/>
          <w:szCs w:val="22"/>
        </w:rPr>
      </w:pPr>
      <w:commentRangeStart w:id="29"/>
      <w:r>
        <w:rPr>
          <w:rFonts w:ascii="Arial" w:eastAsia="Arial" w:hAnsi="Arial" w:cs="Arial"/>
          <w:sz w:val="22"/>
          <w:szCs w:val="22"/>
        </w:rPr>
        <w:t>MOFA implements different strategies for using the feature weights of individual factors to identify their etiology</w:t>
      </w:r>
      <w:r>
        <w:rPr>
          <w:rFonts w:ascii="Arial" w:eastAsia="Arial" w:hAnsi="Arial" w:cs="Arial"/>
          <w:b/>
          <w:sz w:val="22"/>
          <w:szCs w:val="22"/>
        </w:rPr>
        <w:t xml:space="preserve"> (Fig. 1b)</w:t>
      </w:r>
      <w:r>
        <w:rPr>
          <w:rFonts w:ascii="Arial" w:eastAsia="Arial" w:hAnsi="Arial" w:cs="Arial"/>
          <w:sz w:val="22"/>
          <w:szCs w:val="22"/>
        </w:rPr>
        <w:t>.</w:t>
      </w:r>
      <w:commentRangeEnd w:id="29"/>
      <w:r>
        <w:commentReference w:id="29"/>
      </w:r>
      <w:r>
        <w:rPr>
          <w:rFonts w:ascii="Arial" w:eastAsia="Arial" w:hAnsi="Arial" w:cs="Arial"/>
          <w:sz w:val="22"/>
          <w:szCs w:val="22"/>
        </w:rPr>
        <w:t xml:space="preserve"> In</w:t>
      </w:r>
      <w:r>
        <w:rPr>
          <w:rFonts w:ascii="Arial" w:eastAsia="Arial" w:hAnsi="Arial" w:cs="Arial"/>
          <w:sz w:val="22"/>
          <w:szCs w:val="22"/>
        </w:rPr>
        <w:t>spection of the top weights for factors 1 and 2 in the somatic mutation  view revealed high loadings for the mutation status of the immunoglobulin heavy-chain variable region gene (IGHV) and trisomy of chromosome 12 (</w:t>
      </w:r>
      <w:r>
        <w:rPr>
          <w:rFonts w:ascii="Arial" w:eastAsia="Arial" w:hAnsi="Arial" w:cs="Arial"/>
          <w:b/>
          <w:sz w:val="22"/>
          <w:szCs w:val="22"/>
        </w:rPr>
        <w:t>Fig. 2c</w:t>
      </w:r>
      <w:r>
        <w:rPr>
          <w:rFonts w:ascii="Arial" w:eastAsia="Arial" w:hAnsi="Arial" w:cs="Arial"/>
          <w:sz w:val="22"/>
          <w:szCs w:val="22"/>
        </w:rPr>
        <w:t xml:space="preserve">). This demonstrates that MOFA  </w:t>
      </w:r>
      <w:r>
        <w:rPr>
          <w:rFonts w:ascii="Arial" w:eastAsia="Arial" w:hAnsi="Arial" w:cs="Arial"/>
          <w:sz w:val="22"/>
          <w:szCs w:val="22"/>
        </w:rPr>
        <w:t>discovered two major major clinical markers in CLL biology  (Fabbri 2016) in a completely unsupervised manner (</w:t>
      </w:r>
      <w:r>
        <w:rPr>
          <w:rFonts w:ascii="Arial" w:eastAsia="Arial" w:hAnsi="Arial" w:cs="Arial"/>
          <w:b/>
          <w:sz w:val="22"/>
          <w:szCs w:val="22"/>
        </w:rPr>
        <w:t>Fig. 2d</w:t>
      </w:r>
      <w:r>
        <w:rPr>
          <w:rFonts w:ascii="Arial" w:eastAsia="Arial" w:hAnsi="Arial" w:cs="Arial"/>
          <w:sz w:val="22"/>
          <w:szCs w:val="22"/>
        </w:rPr>
        <w:t>). Additionally, gene set enrichment analysis on loadings of the mRNA suggested plausible etiologies for other factors that have previousl</w:t>
      </w:r>
      <w:r>
        <w:rPr>
          <w:rFonts w:ascii="Arial" w:eastAsia="Arial" w:hAnsi="Arial" w:cs="Arial"/>
          <w:sz w:val="22"/>
          <w:szCs w:val="22"/>
        </w:rPr>
        <w:t>y not been appreciated, including ones linked to immune response pathways, T-cell receptor signalling, oxidative stress and senescence as well as RNA regulation (</w:t>
      </w:r>
      <w:r>
        <w:rPr>
          <w:rFonts w:ascii="Arial" w:eastAsia="Arial" w:hAnsi="Arial" w:cs="Arial"/>
          <w:b/>
          <w:sz w:val="22"/>
          <w:szCs w:val="22"/>
        </w:rPr>
        <w:t>Fig. 2e</w:t>
      </w:r>
      <w:r>
        <w:rPr>
          <w:rFonts w:ascii="Arial" w:eastAsia="Arial" w:hAnsi="Arial" w:cs="Arial"/>
          <w:sz w:val="22"/>
          <w:szCs w:val="22"/>
        </w:rPr>
        <w:t>).</w:t>
      </w:r>
    </w:p>
    <w:p w14:paraId="6137D70B" w14:textId="77777777" w:rsidR="00CD0794" w:rsidRDefault="00CD0794">
      <w:pPr>
        <w:spacing w:line="360" w:lineRule="auto"/>
        <w:jc w:val="both"/>
        <w:rPr>
          <w:rFonts w:ascii="Arial" w:eastAsia="Arial" w:hAnsi="Arial" w:cs="Arial"/>
          <w:sz w:val="22"/>
          <w:szCs w:val="22"/>
        </w:rPr>
      </w:pPr>
    </w:p>
    <w:p w14:paraId="3641A241" w14:textId="77777777" w:rsidR="00CD0794" w:rsidRDefault="00F35FEA">
      <w:pPr>
        <w:pStyle w:val="Heading2"/>
        <w:spacing w:line="360" w:lineRule="auto"/>
        <w:jc w:val="both"/>
      </w:pPr>
      <w:bookmarkStart w:id="30" w:name="_hgzecz9wr1cu" w:colFirst="0" w:colLast="0"/>
      <w:bookmarkEnd w:id="30"/>
      <w:r>
        <w:t>Identification of a continuous IGHV state</w:t>
      </w:r>
    </w:p>
    <w:p w14:paraId="0EFA689D"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Interestingly, the IGHV factor inferred b</w:t>
      </w:r>
      <w:r>
        <w:rPr>
          <w:rFonts w:ascii="Arial" w:eastAsia="Arial" w:hAnsi="Arial" w:cs="Arial"/>
          <w:sz w:val="22"/>
          <w:szCs w:val="22"/>
        </w:rPr>
        <w:t>y MOFA suggests a continuous IGHV phenotype rather than two discrete states</w:t>
      </w:r>
      <w:ins w:id="31" w:author="Ricard Argelaguet" w:date="2017-09-10T22:28:00Z">
        <w:r>
          <w:rPr>
            <w:rFonts w:ascii="Arial" w:eastAsia="Arial" w:hAnsi="Arial" w:cs="Arial"/>
            <w:sz w:val="22"/>
            <w:szCs w:val="22"/>
          </w:rPr>
          <w:t>. as generally assumed in clinical practice (REF)</w:t>
        </w:r>
      </w:ins>
      <w:r>
        <w:rPr>
          <w:rFonts w:ascii="Arial" w:eastAsia="Arial" w:hAnsi="Arial" w:cs="Arial"/>
          <w:sz w:val="22"/>
          <w:szCs w:val="22"/>
        </w:rPr>
        <w:t>. The ordering inferred by the model was consistent with previously documented subgroups</w:t>
      </w:r>
      <w:del w:id="32" w:author="Ricard Argelaguet" w:date="2017-09-10T22:29:00Z">
        <w:r>
          <w:rPr>
            <w:rFonts w:ascii="Arial" w:eastAsia="Arial" w:hAnsi="Arial" w:cs="Arial"/>
            <w:sz w:val="22"/>
            <w:szCs w:val="22"/>
          </w:rPr>
          <w:delText>, which previously were defined  using methy</w:delText>
        </w:r>
        <w:r>
          <w:rPr>
            <w:rFonts w:ascii="Arial" w:eastAsia="Arial" w:hAnsi="Arial" w:cs="Arial"/>
            <w:sz w:val="22"/>
            <w:szCs w:val="22"/>
          </w:rPr>
          <w:delText>lation only</w:delText>
        </w:r>
      </w:del>
      <w:r>
        <w:rPr>
          <w:rFonts w:ascii="Arial" w:eastAsia="Arial" w:hAnsi="Arial" w:cs="Arial"/>
          <w:sz w:val="22"/>
          <w:szCs w:val="22"/>
        </w:rPr>
        <w:t xml:space="preserve"> (Oakes 2015, Queirós 2014). MOFA connects this sub structure to a continuous phenotype of the IGHV status (</w:t>
      </w:r>
      <w:r>
        <w:rPr>
          <w:rFonts w:ascii="Arial" w:eastAsia="Arial" w:hAnsi="Arial" w:cs="Arial"/>
          <w:b/>
          <w:sz w:val="22"/>
          <w:szCs w:val="22"/>
        </w:rPr>
        <w:t>Fig. 3a</w:t>
      </w:r>
      <w:r>
        <w:rPr>
          <w:rFonts w:ascii="Arial" w:eastAsia="Arial" w:hAnsi="Arial" w:cs="Arial"/>
          <w:sz w:val="22"/>
          <w:szCs w:val="22"/>
        </w:rPr>
        <w:t>), and reveals its global effect across multiple molecular layers. As expected, the factor is associated to previously known</w:t>
      </w:r>
      <w:r>
        <w:rPr>
          <w:rFonts w:ascii="Arial" w:eastAsia="Arial" w:hAnsi="Arial" w:cs="Arial"/>
          <w:sz w:val="22"/>
          <w:szCs w:val="22"/>
        </w:rPr>
        <w:t xml:space="preserve"> gene expression markers for IGHV status, and it suggests the existence of novel markers that show a continuous </w:t>
      </w:r>
      <w:commentRangeStart w:id="33"/>
      <w:r>
        <w:rPr>
          <w:rFonts w:ascii="Arial" w:eastAsia="Arial" w:hAnsi="Arial" w:cs="Arial"/>
          <w:sz w:val="22"/>
          <w:szCs w:val="22"/>
        </w:rPr>
        <w:t>phenotype</w:t>
      </w:r>
      <w:commentRangeEnd w:id="33"/>
      <w:r>
        <w:commentReference w:id="33"/>
      </w:r>
      <w:r>
        <w:rPr>
          <w:rFonts w:ascii="Arial" w:eastAsia="Arial" w:hAnsi="Arial" w:cs="Arial"/>
          <w:sz w:val="22"/>
          <w:szCs w:val="22"/>
        </w:rPr>
        <w:t xml:space="preserve">  (</w:t>
      </w:r>
      <w:r>
        <w:rPr>
          <w:rFonts w:ascii="Arial" w:eastAsia="Arial" w:hAnsi="Arial" w:cs="Arial"/>
          <w:b/>
          <w:sz w:val="22"/>
          <w:szCs w:val="22"/>
        </w:rPr>
        <w:t>Fig. 3b,c</w:t>
      </w:r>
      <w:r>
        <w:rPr>
          <w:rFonts w:ascii="Arial" w:eastAsia="Arial" w:hAnsi="Arial" w:cs="Arial"/>
          <w:sz w:val="22"/>
          <w:szCs w:val="22"/>
        </w:rPr>
        <w:t>) (Vasconcelos 2005, Maloum ‎2009, Trojani 2012, Morabito 2015, Plesingerova 2017). Similarly, the</w:t>
      </w:r>
      <w:r>
        <w:rPr>
          <w:rFonts w:ascii="Arial" w:eastAsia="Arial" w:hAnsi="Arial" w:cs="Arial"/>
          <w:sz w:val="22"/>
          <w:szCs w:val="22"/>
        </w:rPr>
        <w:t xml:space="preserve"> weights on the drug response view highlight drugs whose response is influenced by the IGHV status. This includes many kinase inhibitors targeting the B-cell receptor pathway as well as CHK inhibitors </w:t>
      </w:r>
      <w:r>
        <w:rPr>
          <w:rFonts w:ascii="Arial" w:eastAsia="Arial" w:hAnsi="Arial" w:cs="Arial"/>
          <w:b/>
          <w:sz w:val="22"/>
          <w:szCs w:val="22"/>
        </w:rPr>
        <w:t>(</w:t>
      </w:r>
      <w:commentRangeStart w:id="34"/>
      <w:r>
        <w:rPr>
          <w:rFonts w:ascii="Arial" w:eastAsia="Arial" w:hAnsi="Arial" w:cs="Arial"/>
          <w:b/>
          <w:sz w:val="22"/>
          <w:szCs w:val="22"/>
        </w:rPr>
        <w:t>Fig. 3d,e</w:t>
      </w:r>
      <w:commentRangeEnd w:id="34"/>
      <w:r>
        <w:commentReference w:id="34"/>
      </w:r>
      <w:r>
        <w:rPr>
          <w:rFonts w:ascii="Arial" w:eastAsia="Arial" w:hAnsi="Arial" w:cs="Arial"/>
          <w:sz w:val="22"/>
          <w:szCs w:val="22"/>
        </w:rPr>
        <w:t xml:space="preserve">) </w:t>
      </w:r>
    </w:p>
    <w:p w14:paraId="378C1013" w14:textId="77777777" w:rsidR="00CD0794" w:rsidRDefault="00CD0794">
      <w:pPr>
        <w:spacing w:line="360" w:lineRule="auto"/>
        <w:jc w:val="both"/>
        <w:rPr>
          <w:rFonts w:ascii="Arial" w:eastAsia="Arial" w:hAnsi="Arial" w:cs="Arial"/>
          <w:sz w:val="22"/>
          <w:szCs w:val="22"/>
        </w:rPr>
      </w:pPr>
    </w:p>
    <w:p w14:paraId="135175DB" w14:textId="77777777" w:rsidR="00CD0794" w:rsidRDefault="00CD0794">
      <w:pPr>
        <w:spacing w:line="360" w:lineRule="auto"/>
        <w:jc w:val="both"/>
        <w:rPr>
          <w:rFonts w:ascii="Arial" w:eastAsia="Arial" w:hAnsi="Arial" w:cs="Arial"/>
          <w:sz w:val="22"/>
          <w:szCs w:val="22"/>
        </w:rPr>
      </w:pPr>
    </w:p>
    <w:p w14:paraId="37231AF1" w14:textId="77777777" w:rsidR="00CD0794" w:rsidRDefault="00F35FEA">
      <w:pPr>
        <w:pStyle w:val="Heading2"/>
        <w:spacing w:line="360" w:lineRule="auto"/>
        <w:jc w:val="both"/>
      </w:pPr>
      <w:bookmarkStart w:id="35" w:name="_80vfh7u9bsjh" w:colFirst="0" w:colLast="0"/>
      <w:bookmarkEnd w:id="35"/>
      <w:r>
        <w:lastRenderedPageBreak/>
        <w:t>MOFA identifies mis annotated samples</w:t>
      </w:r>
      <w:r>
        <w:t xml:space="preserve"> and accurately imputes missing values</w:t>
      </w:r>
    </w:p>
    <w:p w14:paraId="58CD54DC"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As an additional use of the inferred factors, we explored their utility for refining clinical annotations that are based on a single </w:t>
      </w:r>
      <w:ins w:id="36" w:author="Ricard Argelaguet" w:date="2017-09-10T22:34:00Z">
        <w:r>
          <w:rPr>
            <w:rFonts w:ascii="Arial" w:eastAsia="Arial" w:hAnsi="Arial" w:cs="Arial"/>
            <w:sz w:val="22"/>
            <w:szCs w:val="22"/>
          </w:rPr>
          <w:t xml:space="preserve">marker </w:t>
        </w:r>
      </w:ins>
      <w:del w:id="37" w:author="Ricard Argelaguet" w:date="2017-09-10T22:34:00Z">
        <w:r>
          <w:rPr>
            <w:rFonts w:ascii="Arial" w:eastAsia="Arial" w:hAnsi="Arial" w:cs="Arial"/>
            <w:sz w:val="22"/>
            <w:szCs w:val="22"/>
          </w:rPr>
          <w:delText>data modality</w:delText>
        </w:r>
      </w:del>
      <w:r>
        <w:rPr>
          <w:rFonts w:ascii="Arial" w:eastAsia="Arial" w:hAnsi="Arial" w:cs="Arial"/>
          <w:sz w:val="22"/>
          <w:szCs w:val="22"/>
        </w:rPr>
        <w:t>. Among the 200 patients, we observed that MOFA predicts the IGH</w:t>
      </w:r>
      <w:r>
        <w:rPr>
          <w:rFonts w:ascii="Arial" w:eastAsia="Arial" w:hAnsi="Arial" w:cs="Arial"/>
          <w:sz w:val="22"/>
          <w:szCs w:val="22"/>
        </w:rPr>
        <w:t>V status for 12 patients that lack mutational data, and it reclassifies the IGHV status of 12 patients (</w:t>
      </w:r>
      <w:r>
        <w:rPr>
          <w:rFonts w:ascii="Arial" w:eastAsia="Arial" w:hAnsi="Arial" w:cs="Arial"/>
          <w:b/>
          <w:sz w:val="22"/>
          <w:szCs w:val="22"/>
        </w:rPr>
        <w:t>Fig. S10a,b</w:t>
      </w:r>
      <w:r>
        <w:rPr>
          <w:rFonts w:ascii="Arial" w:eastAsia="Arial" w:hAnsi="Arial" w:cs="Arial"/>
          <w:sz w:val="22"/>
          <w:szCs w:val="22"/>
        </w:rPr>
        <w:t>). Upon inspection of the underlying molecular data, we observe clear substructure that supports the MOFA inference of this factor (</w:t>
      </w:r>
      <w:r>
        <w:rPr>
          <w:rFonts w:ascii="Arial" w:eastAsia="Arial" w:hAnsi="Arial" w:cs="Arial"/>
          <w:b/>
          <w:sz w:val="22"/>
          <w:szCs w:val="22"/>
        </w:rPr>
        <w:t>Fig. S10a</w:t>
      </w:r>
      <w:r>
        <w:rPr>
          <w:rFonts w:ascii="Arial" w:eastAsia="Arial" w:hAnsi="Arial" w:cs="Arial"/>
          <w:b/>
          <w:sz w:val="22"/>
          <w:szCs w:val="22"/>
        </w:rPr>
        <w:t>,b</w:t>
      </w:r>
      <w:r>
        <w:rPr>
          <w:rFonts w:ascii="Arial" w:eastAsia="Arial" w:hAnsi="Arial" w:cs="Arial"/>
          <w:sz w:val="22"/>
          <w:szCs w:val="22"/>
        </w:rPr>
        <w:t xml:space="preserve">). This suggests that </w:t>
      </w:r>
      <w:commentRangeStart w:id="38"/>
      <w:r>
        <w:rPr>
          <w:rFonts w:ascii="Arial" w:eastAsia="Arial" w:hAnsi="Arial" w:cs="Arial"/>
          <w:sz w:val="22"/>
          <w:szCs w:val="22"/>
        </w:rPr>
        <w:t>the IGHV alone has incomplete penetrance</w:t>
      </w:r>
      <w:commentRangeEnd w:id="38"/>
      <w:r>
        <w:commentReference w:id="38"/>
      </w:r>
      <w:r>
        <w:rPr>
          <w:rFonts w:ascii="Arial" w:eastAsia="Arial" w:hAnsi="Arial" w:cs="Arial"/>
          <w:sz w:val="22"/>
          <w:szCs w:val="22"/>
        </w:rPr>
        <w:t xml:space="preserve"> and additionally that clinically relevant subtypes are more accurately defined by combining molecular layer.</w:t>
      </w:r>
    </w:p>
    <w:p w14:paraId="583D566F" w14:textId="77777777" w:rsidR="00CD0794" w:rsidRDefault="00CD0794">
      <w:pPr>
        <w:spacing w:line="360" w:lineRule="auto"/>
        <w:jc w:val="both"/>
        <w:rPr>
          <w:rFonts w:ascii="Arial" w:eastAsia="Arial" w:hAnsi="Arial" w:cs="Arial"/>
          <w:sz w:val="22"/>
          <w:szCs w:val="22"/>
        </w:rPr>
      </w:pPr>
    </w:p>
    <w:p w14:paraId="4429CA59" w14:textId="77777777" w:rsidR="00CD0794" w:rsidRDefault="00F35FEA">
      <w:pPr>
        <w:spacing w:line="360" w:lineRule="auto"/>
        <w:jc w:val="both"/>
        <w:rPr>
          <w:rFonts w:ascii="Arial" w:eastAsia="Arial" w:hAnsi="Arial" w:cs="Arial"/>
          <w:sz w:val="22"/>
          <w:szCs w:val="22"/>
        </w:rPr>
      </w:pPr>
      <w:commentRangeStart w:id="39"/>
      <w:r>
        <w:rPr>
          <w:rFonts w:ascii="Arial" w:eastAsia="Arial" w:hAnsi="Arial" w:cs="Arial"/>
          <w:sz w:val="22"/>
          <w:szCs w:val="22"/>
        </w:rPr>
        <w:t xml:space="preserve">Motivated by this, we more generally assessed the ability of MOFA to leverage </w:t>
      </w:r>
      <w:r>
        <w:rPr>
          <w:rFonts w:ascii="Arial" w:eastAsia="Arial" w:hAnsi="Arial" w:cs="Arial"/>
          <w:sz w:val="22"/>
          <w:szCs w:val="22"/>
        </w:rPr>
        <w:t>larger dataset, that however include samples with incomplete profiles (</w:t>
      </w:r>
      <w:r>
        <w:rPr>
          <w:rFonts w:ascii="Arial" w:eastAsia="Arial" w:hAnsi="Arial" w:cs="Arial"/>
          <w:b/>
          <w:sz w:val="22"/>
          <w:szCs w:val="22"/>
        </w:rPr>
        <w:t>Fig. SXX</w:t>
      </w:r>
      <w:r>
        <w:rPr>
          <w:rFonts w:ascii="Arial" w:eastAsia="Arial" w:hAnsi="Arial" w:cs="Arial"/>
          <w:sz w:val="22"/>
          <w:szCs w:val="22"/>
        </w:rPr>
        <w:t>).</w:t>
      </w:r>
      <w:commentRangeEnd w:id="39"/>
      <w:r>
        <w:commentReference w:id="39"/>
      </w:r>
      <w:r>
        <w:rPr>
          <w:rFonts w:ascii="Arial" w:eastAsia="Arial" w:hAnsi="Arial" w:cs="Arial"/>
          <w:sz w:val="22"/>
          <w:szCs w:val="22"/>
        </w:rPr>
        <w:t xml:space="preserve"> Moreover, we tested the ability of MOFA to fill in these missing values. Across different patterns of missing information</w:t>
      </w:r>
      <w:ins w:id="40" w:author="Ricard Argelaguet" w:date="2017-09-10T22:37:00Z">
        <w:r>
          <w:rPr>
            <w:rFonts w:ascii="Arial" w:eastAsia="Arial" w:hAnsi="Arial" w:cs="Arial"/>
            <w:sz w:val="22"/>
            <w:szCs w:val="22"/>
          </w:rPr>
          <w:t xml:space="preserve"> (see </w:t>
        </w:r>
        <w:r>
          <w:rPr>
            <w:rFonts w:ascii="Arial" w:eastAsia="Arial" w:hAnsi="Arial" w:cs="Arial"/>
            <w:b/>
            <w:sz w:val="22"/>
            <w:szCs w:val="22"/>
            <w:rPrChange w:id="41" w:author="Ricard Argelaguet" w:date="2017-09-10T22:37:00Z">
              <w:rPr>
                <w:rFonts w:ascii="Arial" w:eastAsia="Arial" w:hAnsi="Arial" w:cs="Arial"/>
                <w:sz w:val="22"/>
                <w:szCs w:val="22"/>
              </w:rPr>
            </w:rPrChange>
          </w:rPr>
          <w:t>Methods</w:t>
        </w:r>
        <w:r>
          <w:rPr>
            <w:rFonts w:ascii="Arial" w:eastAsia="Arial" w:hAnsi="Arial" w:cs="Arial"/>
            <w:sz w:val="22"/>
            <w:szCs w:val="22"/>
          </w:rPr>
          <w:t>)</w:t>
        </w:r>
      </w:ins>
      <w:r>
        <w:rPr>
          <w:rFonts w:ascii="Arial" w:eastAsia="Arial" w:hAnsi="Arial" w:cs="Arial"/>
          <w:sz w:val="22"/>
          <w:szCs w:val="22"/>
        </w:rPr>
        <w:t xml:space="preserve"> we observed that our model yielded more accurate predictions than commonly used imputation strategies, including imputation by feature-wise mean, SoftImpute (Mazumder 2010) and a k-nearest neighbour method (Troyanskaya 2001) (</w:t>
      </w:r>
      <w:r>
        <w:rPr>
          <w:rFonts w:ascii="Arial" w:eastAsia="Arial" w:hAnsi="Arial" w:cs="Arial"/>
          <w:b/>
          <w:sz w:val="22"/>
          <w:szCs w:val="22"/>
        </w:rPr>
        <w:t>Fig. S11</w:t>
      </w:r>
      <w:r>
        <w:rPr>
          <w:rFonts w:ascii="Arial" w:eastAsia="Arial" w:hAnsi="Arial" w:cs="Arial"/>
          <w:sz w:val="22"/>
          <w:szCs w:val="22"/>
        </w:rPr>
        <w:t>). Taken together, th</w:t>
      </w:r>
      <w:r>
        <w:rPr>
          <w:rFonts w:ascii="Arial" w:eastAsia="Arial" w:hAnsi="Arial" w:cs="Arial"/>
          <w:sz w:val="22"/>
          <w:szCs w:val="22"/>
        </w:rPr>
        <w:t xml:space="preserve">is shows that MOFA </w:t>
      </w:r>
      <w:ins w:id="42" w:author="Ricard Argelaguet" w:date="2017-09-10T22:37:00Z">
        <w:r>
          <w:rPr>
            <w:rFonts w:ascii="Arial" w:eastAsia="Arial" w:hAnsi="Arial" w:cs="Arial"/>
            <w:sz w:val="22"/>
            <w:szCs w:val="22"/>
          </w:rPr>
          <w:t xml:space="preserve">is robust to incomplete data sets and can </w:t>
        </w:r>
      </w:ins>
      <w:del w:id="43" w:author="Ricard Argelaguet" w:date="2017-09-10T22:37:00Z">
        <w:r>
          <w:rPr>
            <w:rFonts w:ascii="Arial" w:eastAsia="Arial" w:hAnsi="Arial" w:cs="Arial"/>
            <w:sz w:val="22"/>
            <w:szCs w:val="22"/>
          </w:rPr>
          <w:delText>allows for inferring factors and</w:delText>
        </w:r>
      </w:del>
      <w:r>
        <w:rPr>
          <w:rFonts w:ascii="Arial" w:eastAsia="Arial" w:hAnsi="Arial" w:cs="Arial"/>
          <w:sz w:val="22"/>
          <w:szCs w:val="22"/>
        </w:rPr>
        <w:t xml:space="preserve"> fill</w:t>
      </w:r>
      <w:del w:id="44" w:author="Ricard Argelaguet" w:date="2017-09-10T22:37:00Z">
        <w:r>
          <w:rPr>
            <w:rFonts w:ascii="Arial" w:eastAsia="Arial" w:hAnsi="Arial" w:cs="Arial"/>
            <w:sz w:val="22"/>
            <w:szCs w:val="22"/>
          </w:rPr>
          <w:delText>ing</w:delText>
        </w:r>
      </w:del>
      <w:r>
        <w:rPr>
          <w:rFonts w:ascii="Arial" w:eastAsia="Arial" w:hAnsi="Arial" w:cs="Arial"/>
          <w:sz w:val="22"/>
          <w:szCs w:val="22"/>
        </w:rPr>
        <w:t xml:space="preserve"> in missing values from sparse profiling datasets, which could massively reduce experimental costs.</w:t>
      </w:r>
    </w:p>
    <w:p w14:paraId="12449300" w14:textId="77777777" w:rsidR="00CD0794" w:rsidRDefault="00CD0794">
      <w:pPr>
        <w:spacing w:line="360" w:lineRule="auto"/>
        <w:jc w:val="both"/>
        <w:rPr>
          <w:rFonts w:ascii="Arial" w:eastAsia="Arial" w:hAnsi="Arial" w:cs="Arial"/>
          <w:sz w:val="22"/>
          <w:szCs w:val="22"/>
        </w:rPr>
      </w:pPr>
    </w:p>
    <w:p w14:paraId="6BC8123B" w14:textId="77777777" w:rsidR="00CD0794" w:rsidRDefault="00F35FEA">
      <w:pPr>
        <w:pStyle w:val="Heading2"/>
        <w:spacing w:line="360" w:lineRule="auto"/>
        <w:jc w:val="both"/>
        <w:rPr>
          <w:rFonts w:ascii="Arial" w:eastAsia="Arial" w:hAnsi="Arial" w:cs="Arial"/>
          <w:sz w:val="22"/>
          <w:szCs w:val="22"/>
        </w:rPr>
      </w:pPr>
      <w:bookmarkStart w:id="45" w:name="_v70y2qr9t3c7" w:colFirst="0" w:colLast="0"/>
      <w:bookmarkEnd w:id="45"/>
      <w:r>
        <w:t>MOFA reveals previously unknown axes of variation in C</w:t>
      </w:r>
      <w:r>
        <w:t>LL attributed to oxidative stress</w:t>
      </w:r>
    </w:p>
    <w:p w14:paraId="75705A37"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Despite their clinical importance, the IGHV and the trisomy 12 factors explain less than </w:t>
      </w:r>
      <w:commentRangeStart w:id="46"/>
      <w:r>
        <w:rPr>
          <w:rFonts w:ascii="Arial" w:eastAsia="Arial" w:hAnsi="Arial" w:cs="Arial"/>
          <w:sz w:val="22"/>
          <w:szCs w:val="22"/>
        </w:rPr>
        <w:t>20% of th</w:t>
      </w:r>
      <w:commentRangeEnd w:id="46"/>
      <w:r>
        <w:commentReference w:id="46"/>
      </w:r>
      <w:r>
        <w:rPr>
          <w:rFonts w:ascii="Arial" w:eastAsia="Arial" w:hAnsi="Arial" w:cs="Arial"/>
          <w:sz w:val="22"/>
          <w:szCs w:val="22"/>
        </w:rPr>
        <w:t xml:space="preserve">e explained variance by MOFA, suggesting that the model detected other substantial source of variation in this dataset. </w:t>
      </w:r>
    </w:p>
    <w:p w14:paraId="7241E8B0"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One example is factor 5, which </w:t>
      </w:r>
      <w:ins w:id="47" w:author="Ricard Argelaguet" w:date="2017-09-10T22:38:00Z">
        <w:r>
          <w:rPr>
            <w:rFonts w:ascii="Arial" w:eastAsia="Arial" w:hAnsi="Arial" w:cs="Arial"/>
            <w:sz w:val="22"/>
            <w:szCs w:val="22"/>
          </w:rPr>
          <w:t>is</w:t>
        </w:r>
      </w:ins>
      <w:del w:id="48" w:author="Ricard Argelaguet" w:date="2017-09-10T22:38:00Z">
        <w:r>
          <w:rPr>
            <w:rFonts w:ascii="Arial" w:eastAsia="Arial" w:hAnsi="Arial" w:cs="Arial"/>
            <w:sz w:val="22"/>
            <w:szCs w:val="22"/>
          </w:rPr>
          <w:delText>was was</w:delText>
        </w:r>
      </w:del>
      <w:r>
        <w:rPr>
          <w:rFonts w:ascii="Arial" w:eastAsia="Arial" w:hAnsi="Arial" w:cs="Arial"/>
          <w:sz w:val="22"/>
          <w:szCs w:val="22"/>
        </w:rPr>
        <w:t xml:space="preserve"> active in </w:t>
      </w:r>
      <w:ins w:id="49" w:author="Ricard Argelaguet" w:date="2017-09-10T22:38:00Z">
        <w:r>
          <w:rPr>
            <w:rFonts w:ascii="Arial" w:eastAsia="Arial" w:hAnsi="Arial" w:cs="Arial"/>
            <w:sz w:val="22"/>
            <w:szCs w:val="22"/>
          </w:rPr>
          <w:t xml:space="preserve">the </w:t>
        </w:r>
      </w:ins>
      <w:r>
        <w:rPr>
          <w:rFonts w:ascii="Arial" w:eastAsia="Arial" w:hAnsi="Arial" w:cs="Arial"/>
          <w:sz w:val="22"/>
          <w:szCs w:val="22"/>
        </w:rPr>
        <w:t>mRNA</w:t>
      </w:r>
      <w:ins w:id="50" w:author="Ricard Argelaguet" w:date="2017-09-10T22:38:00Z">
        <w:r>
          <w:rPr>
            <w:rFonts w:ascii="Arial" w:eastAsia="Arial" w:hAnsi="Arial" w:cs="Arial"/>
            <w:sz w:val="22"/>
            <w:szCs w:val="22"/>
          </w:rPr>
          <w:t xml:space="preserve"> and</w:t>
        </w:r>
      </w:ins>
      <w:del w:id="51" w:author="Ricard Argelaguet" w:date="2017-09-10T22:38:00Z">
        <w:r>
          <w:rPr>
            <w:rFonts w:ascii="Arial" w:eastAsia="Arial" w:hAnsi="Arial" w:cs="Arial"/>
            <w:sz w:val="22"/>
            <w:szCs w:val="22"/>
          </w:rPr>
          <w:delText xml:space="preserve"> the</w:delText>
        </w:r>
      </w:del>
      <w:r>
        <w:rPr>
          <w:rFonts w:ascii="Arial" w:eastAsia="Arial" w:hAnsi="Arial" w:cs="Arial"/>
          <w:sz w:val="22"/>
          <w:szCs w:val="22"/>
        </w:rPr>
        <w:t xml:space="preserve"> drug response view, tagging genes that were highly enriched for oxidative stress and senescence pathways (</w:t>
      </w:r>
      <w:r>
        <w:rPr>
          <w:rFonts w:ascii="Arial" w:eastAsia="Arial" w:hAnsi="Arial" w:cs="Arial"/>
          <w:b/>
          <w:sz w:val="22"/>
          <w:szCs w:val="22"/>
        </w:rPr>
        <w:t>Fig. 2e, Fig. 4a</w:t>
      </w:r>
      <w:r>
        <w:rPr>
          <w:rFonts w:ascii="Arial" w:eastAsia="Arial" w:hAnsi="Arial" w:cs="Arial"/>
          <w:sz w:val="22"/>
          <w:szCs w:val="22"/>
        </w:rPr>
        <w:t>). In particular, the top weights correspond to heat shock protein</w:t>
      </w:r>
      <w:r>
        <w:rPr>
          <w:rFonts w:ascii="Arial" w:eastAsia="Arial" w:hAnsi="Arial" w:cs="Arial"/>
          <w:sz w:val="22"/>
          <w:szCs w:val="22"/>
        </w:rPr>
        <w:t>s (HSPs) (</w:t>
      </w:r>
      <w:r>
        <w:rPr>
          <w:rFonts w:ascii="Arial" w:eastAsia="Arial" w:hAnsi="Arial" w:cs="Arial"/>
          <w:b/>
          <w:sz w:val="22"/>
          <w:szCs w:val="22"/>
        </w:rPr>
        <w:t>Fig. 4b</w:t>
      </w:r>
      <w:r>
        <w:rPr>
          <w:rFonts w:ascii="Arial" w:eastAsia="Arial" w:hAnsi="Arial" w:cs="Arial"/>
          <w:sz w:val="22"/>
          <w:szCs w:val="22"/>
        </w:rPr>
        <w:t xml:space="preserve">), which are </w:t>
      </w:r>
      <w:ins w:id="52" w:author="Ricard Argelaguet" w:date="2017-09-10T22:39:00Z">
        <w:r>
          <w:rPr>
            <w:rFonts w:ascii="Arial" w:eastAsia="Arial" w:hAnsi="Arial" w:cs="Arial"/>
            <w:sz w:val="22"/>
            <w:szCs w:val="22"/>
          </w:rPr>
          <w:t xml:space="preserve">known to be </w:t>
        </w:r>
      </w:ins>
      <w:r>
        <w:rPr>
          <w:rFonts w:ascii="Arial" w:eastAsia="Arial" w:hAnsi="Arial" w:cs="Arial"/>
          <w:sz w:val="22"/>
          <w:szCs w:val="22"/>
        </w:rPr>
        <w:t>essential for protein stability and are up-regulated upon stress conditions such as oxidative stress</w:t>
      </w:r>
      <w:ins w:id="53" w:author="Ricard Argelaguet" w:date="2017-09-10T22:39:00Z">
        <w:r>
          <w:rPr>
            <w:rFonts w:ascii="Arial" w:eastAsia="Arial" w:hAnsi="Arial" w:cs="Arial"/>
            <w:sz w:val="22"/>
            <w:szCs w:val="22"/>
          </w:rPr>
          <w:t xml:space="preserve"> (ADD REF)</w:t>
        </w:r>
      </w:ins>
      <w:r>
        <w:rPr>
          <w:rFonts w:ascii="Arial" w:eastAsia="Arial" w:hAnsi="Arial" w:cs="Arial"/>
          <w:sz w:val="22"/>
          <w:szCs w:val="22"/>
        </w:rPr>
        <w:t>. Interestingly, HSPs have previously been documented to be elevated in cancer contexts and may contribute to prolonged tumour cell survival (Dempsey et al. 2010a). Consistent with this annotation based on the mRNA view, we observed that the drugs with the</w:t>
      </w:r>
      <w:r>
        <w:rPr>
          <w:rFonts w:ascii="Arial" w:eastAsia="Arial" w:hAnsi="Arial" w:cs="Arial"/>
          <w:sz w:val="22"/>
          <w:szCs w:val="22"/>
        </w:rPr>
        <w:t xml:space="preserve"> strongest weights on factor 5 are associated with oxidative stress response, such as target reactive oxygen </w:t>
      </w:r>
      <w:commentRangeStart w:id="54"/>
      <w:commentRangeStart w:id="55"/>
      <w:r>
        <w:rPr>
          <w:rFonts w:ascii="Arial" w:eastAsia="Arial" w:hAnsi="Arial" w:cs="Arial"/>
          <w:sz w:val="22"/>
          <w:szCs w:val="22"/>
        </w:rPr>
        <w:t xml:space="preserve">species (SD07, MIS-43, SD51), and DNA damage response (fludarabine, nutlin-3, doxorubicine) and apoptosis (BH3, Survivin) </w:t>
      </w:r>
      <w:commentRangeEnd w:id="54"/>
      <w:r>
        <w:commentReference w:id="54"/>
      </w:r>
      <w:commentRangeEnd w:id="55"/>
      <w:r>
        <w:commentReference w:id="55"/>
      </w:r>
      <w:r>
        <w:rPr>
          <w:rFonts w:ascii="Arial" w:eastAsia="Arial" w:hAnsi="Arial" w:cs="Arial"/>
          <w:sz w:val="22"/>
          <w:szCs w:val="22"/>
        </w:rPr>
        <w:t>(</w:t>
      </w:r>
      <w:r>
        <w:rPr>
          <w:rFonts w:ascii="Arial" w:eastAsia="Arial" w:hAnsi="Arial" w:cs="Arial"/>
          <w:b/>
          <w:sz w:val="22"/>
          <w:szCs w:val="22"/>
        </w:rPr>
        <w:t>Fig.</w:t>
      </w:r>
      <w:r>
        <w:rPr>
          <w:rFonts w:ascii="Arial" w:eastAsia="Arial" w:hAnsi="Arial" w:cs="Arial"/>
          <w:sz w:val="22"/>
          <w:szCs w:val="22"/>
        </w:rPr>
        <w:t xml:space="preserve"> </w:t>
      </w:r>
      <w:r>
        <w:rPr>
          <w:rFonts w:ascii="Arial" w:eastAsia="Arial" w:hAnsi="Arial" w:cs="Arial"/>
          <w:b/>
          <w:sz w:val="22"/>
          <w:szCs w:val="22"/>
        </w:rPr>
        <w:t>4c-d</w:t>
      </w:r>
      <w:r>
        <w:rPr>
          <w:rFonts w:ascii="Arial" w:eastAsia="Arial" w:hAnsi="Arial" w:cs="Arial"/>
          <w:sz w:val="22"/>
          <w:szCs w:val="22"/>
        </w:rPr>
        <w:t xml:space="preserve">). </w:t>
      </w:r>
    </w:p>
    <w:p w14:paraId="658899C0" w14:textId="77777777" w:rsidR="00CD0794" w:rsidRDefault="00CD0794">
      <w:pPr>
        <w:spacing w:line="360" w:lineRule="auto"/>
        <w:jc w:val="both"/>
        <w:rPr>
          <w:rFonts w:ascii="Arial" w:eastAsia="Arial" w:hAnsi="Arial" w:cs="Arial"/>
          <w:sz w:val="22"/>
          <w:szCs w:val="22"/>
        </w:rPr>
      </w:pPr>
    </w:p>
    <w:p w14:paraId="447F57A8" w14:textId="77777777" w:rsidR="00CD0794" w:rsidRDefault="00F35FEA">
      <w:pPr>
        <w:pStyle w:val="Heading2"/>
        <w:spacing w:line="360" w:lineRule="auto"/>
        <w:jc w:val="both"/>
        <w:rPr>
          <w:rFonts w:ascii="Arial" w:eastAsia="Arial" w:hAnsi="Arial" w:cs="Arial"/>
          <w:sz w:val="22"/>
          <w:szCs w:val="22"/>
        </w:rPr>
      </w:pPr>
      <w:bookmarkStart w:id="56" w:name="_z7gyqkowmjqy" w:colFirst="0" w:colLast="0"/>
      <w:bookmarkEnd w:id="56"/>
      <w:r>
        <w:rPr>
          <w:rFonts w:ascii="Arial" w:eastAsia="Arial" w:hAnsi="Arial" w:cs="Arial"/>
          <w:sz w:val="22"/>
          <w:szCs w:val="22"/>
        </w:rPr>
        <w:lastRenderedPageBreak/>
        <w:t>Late</w:t>
      </w:r>
      <w:r>
        <w:rPr>
          <w:rFonts w:ascii="Arial" w:eastAsia="Arial" w:hAnsi="Arial" w:cs="Arial"/>
          <w:sz w:val="22"/>
          <w:szCs w:val="22"/>
        </w:rPr>
        <w:t>nt factors inferred by MOFA are predictive of clinical outcomes</w:t>
      </w:r>
    </w:p>
    <w:p w14:paraId="64529A00"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Finally, we explored the potential of using latent factor inferred by MOFA to predict clinical outcomes. Out of the 10 factors identified, we found 3 factors that are significantly linked to p</w:t>
      </w:r>
      <w:r>
        <w:rPr>
          <w:rFonts w:ascii="Arial" w:eastAsia="Arial" w:hAnsi="Arial" w:cs="Arial"/>
          <w:sz w:val="22"/>
          <w:szCs w:val="22"/>
        </w:rPr>
        <w:t xml:space="preserve">atient time to next treatment (Cox regression, </w:t>
      </w:r>
      <w:r>
        <w:rPr>
          <w:rFonts w:ascii="Arial" w:eastAsia="Arial" w:hAnsi="Arial" w:cs="Arial"/>
          <w:b/>
          <w:sz w:val="22"/>
          <w:szCs w:val="22"/>
        </w:rPr>
        <w:t>Methods</w:t>
      </w:r>
      <w:r>
        <w:rPr>
          <w:rFonts w:ascii="Arial" w:eastAsia="Arial" w:hAnsi="Arial" w:cs="Arial"/>
          <w:sz w:val="22"/>
          <w:szCs w:val="22"/>
        </w:rPr>
        <w:t xml:space="preserve">, P&lt;1E-4, </w:t>
      </w:r>
      <w:r>
        <w:rPr>
          <w:rFonts w:ascii="Arial" w:eastAsia="Arial" w:hAnsi="Arial" w:cs="Arial"/>
          <w:b/>
          <w:sz w:val="22"/>
          <w:szCs w:val="22"/>
        </w:rPr>
        <w:t>Fig. 5a,b</w:t>
      </w:r>
      <w:r>
        <w:rPr>
          <w:rFonts w:ascii="Arial" w:eastAsia="Arial" w:hAnsi="Arial" w:cs="Arial"/>
          <w:sz w:val="22"/>
          <w:szCs w:val="22"/>
        </w:rPr>
        <w:t xml:space="preserve">), including the well-characterized IGHV factor and </w:t>
      </w:r>
      <w:ins w:id="57" w:author="Ricard Argelaguet" w:date="2017-09-10T22:40:00Z">
        <w:r>
          <w:rPr>
            <w:rFonts w:ascii="Arial" w:eastAsia="Arial" w:hAnsi="Arial" w:cs="Arial"/>
            <w:sz w:val="22"/>
            <w:szCs w:val="22"/>
          </w:rPr>
          <w:t xml:space="preserve">another factor </w:t>
        </w:r>
        <w:r>
          <w:rPr>
            <w:rFonts w:ascii="Arial" w:eastAsia="Arial" w:hAnsi="Arial" w:cs="Arial"/>
            <w:sz w:val="22"/>
            <w:szCs w:val="22"/>
          </w:rPr>
          <w:t>associated</w:t>
        </w:r>
        <w:r>
          <w:rPr>
            <w:rFonts w:ascii="Arial" w:eastAsia="Arial" w:hAnsi="Arial" w:cs="Arial"/>
            <w:sz w:val="22"/>
            <w:szCs w:val="22"/>
          </w:rPr>
          <w:t xml:space="preserve"> </w:t>
        </w:r>
      </w:ins>
      <w:del w:id="58" w:author="Ricard Argelaguet" w:date="2017-09-10T22:40:00Z">
        <w:r>
          <w:rPr>
            <w:rFonts w:ascii="Arial" w:eastAsia="Arial" w:hAnsi="Arial" w:cs="Arial"/>
            <w:sz w:val="22"/>
            <w:szCs w:val="22"/>
          </w:rPr>
          <w:delText>two factors with associations t</w:delText>
        </w:r>
      </w:del>
      <w:r>
        <w:rPr>
          <w:rFonts w:ascii="Arial" w:eastAsia="Arial" w:hAnsi="Arial" w:cs="Arial"/>
          <w:sz w:val="22"/>
          <w:szCs w:val="22"/>
        </w:rPr>
        <w:t xml:space="preserve">o </w:t>
      </w:r>
      <w:commentRangeStart w:id="59"/>
      <w:r>
        <w:rPr>
          <w:rFonts w:ascii="Arial" w:eastAsia="Arial" w:hAnsi="Arial" w:cs="Arial"/>
          <w:sz w:val="22"/>
          <w:szCs w:val="22"/>
        </w:rPr>
        <w:t>pre-treatment</w:t>
      </w:r>
      <w:commentRangeEnd w:id="59"/>
      <w:r>
        <w:commentReference w:id="59"/>
      </w:r>
      <w:r>
        <w:rPr>
          <w:rFonts w:ascii="Arial" w:eastAsia="Arial" w:hAnsi="Arial" w:cs="Arial"/>
          <w:sz w:val="22"/>
          <w:szCs w:val="22"/>
        </w:rPr>
        <w:t xml:space="preserve"> and TP53/del17p mutational status(</w:t>
      </w:r>
      <w:r>
        <w:rPr>
          <w:rFonts w:ascii="Arial" w:eastAsia="Arial" w:hAnsi="Arial" w:cs="Arial"/>
          <w:b/>
          <w:sz w:val="22"/>
          <w:szCs w:val="22"/>
        </w:rPr>
        <w:t>Fig. S8</w:t>
      </w:r>
      <w:r>
        <w:rPr>
          <w:rFonts w:ascii="Arial" w:eastAsia="Arial" w:hAnsi="Arial" w:cs="Arial"/>
          <w:sz w:val="22"/>
          <w:szCs w:val="22"/>
        </w:rPr>
        <w:t xml:space="preserve">). </w:t>
      </w:r>
    </w:p>
    <w:p w14:paraId="4FEAE743" w14:textId="77777777" w:rsidR="00CD0794" w:rsidRDefault="00CD0794">
      <w:pPr>
        <w:spacing w:line="360" w:lineRule="auto"/>
        <w:jc w:val="both"/>
        <w:rPr>
          <w:rFonts w:ascii="Arial" w:eastAsia="Arial" w:hAnsi="Arial" w:cs="Arial"/>
          <w:sz w:val="22"/>
          <w:szCs w:val="22"/>
        </w:rPr>
      </w:pPr>
    </w:p>
    <w:p w14:paraId="01B6D973" w14:textId="77777777" w:rsidR="00CD0794" w:rsidRDefault="00F35FEA">
      <w:pPr>
        <w:spacing w:line="360" w:lineRule="auto"/>
        <w:jc w:val="both"/>
        <w:rPr>
          <w:rFonts w:ascii="Arial" w:eastAsia="Arial" w:hAnsi="Arial" w:cs="Arial"/>
          <w:sz w:val="22"/>
          <w:szCs w:val="22"/>
        </w:rPr>
      </w:pPr>
      <w:ins w:id="60" w:author="Ricard Argelaguet" w:date="2017-09-10T22:40:00Z">
        <w:r>
          <w:rPr>
            <w:rFonts w:ascii="Arial" w:eastAsia="Arial" w:hAnsi="Arial" w:cs="Arial"/>
            <w:sz w:val="22"/>
            <w:szCs w:val="22"/>
          </w:rPr>
          <w:t>Furthermo</w:t>
        </w:r>
        <w:r>
          <w:rPr>
            <w:rFonts w:ascii="Arial" w:eastAsia="Arial" w:hAnsi="Arial" w:cs="Arial"/>
            <w:sz w:val="22"/>
            <w:szCs w:val="22"/>
          </w:rPr>
          <w:t xml:space="preserve">re, </w:t>
        </w:r>
      </w:ins>
      <w:del w:id="61" w:author="Ricard Argelaguet" w:date="2017-09-10T22:40:00Z">
        <w:r>
          <w:rPr>
            <w:rFonts w:ascii="Arial" w:eastAsia="Arial" w:hAnsi="Arial" w:cs="Arial"/>
            <w:sz w:val="22"/>
            <w:szCs w:val="22"/>
          </w:rPr>
          <w:delText xml:space="preserve">More most </w:delText>
        </w:r>
      </w:del>
      <w:r>
        <w:rPr>
          <w:rFonts w:ascii="Arial" w:eastAsia="Arial" w:hAnsi="Arial" w:cs="Arial"/>
          <w:sz w:val="22"/>
          <w:szCs w:val="22"/>
        </w:rPr>
        <w:t>accurate predictions</w:t>
      </w:r>
      <w:ins w:id="62" w:author="Ricard Argelaguet" w:date="2017-09-10T22:41:00Z">
        <w:r>
          <w:rPr>
            <w:rFonts w:ascii="Arial" w:eastAsia="Arial" w:hAnsi="Arial" w:cs="Arial"/>
            <w:sz w:val="22"/>
            <w:szCs w:val="22"/>
          </w:rPr>
          <w:t xml:space="preserve"> of time to next treatment</w:t>
        </w:r>
      </w:ins>
      <w:r>
        <w:rPr>
          <w:rFonts w:ascii="Arial" w:eastAsia="Arial" w:hAnsi="Arial" w:cs="Arial"/>
          <w:sz w:val="22"/>
          <w:szCs w:val="22"/>
        </w:rPr>
        <w:t xml:space="preserve"> were obtained when combining all 10 MOFA factor into a single model (multivariate Cox regression, </w:t>
      </w:r>
      <w:r>
        <w:rPr>
          <w:rFonts w:ascii="Arial" w:eastAsia="Arial" w:hAnsi="Arial" w:cs="Arial"/>
          <w:b/>
          <w:sz w:val="22"/>
          <w:szCs w:val="22"/>
        </w:rPr>
        <w:t>Methods,</w:t>
      </w:r>
      <w:commentRangeStart w:id="63"/>
      <w:r>
        <w:rPr>
          <w:rFonts w:ascii="Arial" w:eastAsia="Arial" w:hAnsi="Arial" w:cs="Arial"/>
          <w:b/>
          <w:sz w:val="22"/>
          <w:szCs w:val="22"/>
        </w:rPr>
        <w:t xml:space="preserve"> Fig. 5b</w:t>
      </w:r>
      <w:commentRangeEnd w:id="63"/>
      <w:r>
        <w:commentReference w:id="63"/>
      </w:r>
      <w:r>
        <w:rPr>
          <w:rFonts w:ascii="Arial" w:eastAsia="Arial" w:hAnsi="Arial" w:cs="Arial"/>
          <w:sz w:val="22"/>
          <w:szCs w:val="22"/>
        </w:rPr>
        <w:t>). We also compared the prediction accuracy to using latent factors inferred using conventional principal component analysis either applied to individual data modalities as well as the joint datasets consisting of all data modalities, finding that MOFA fac</w:t>
      </w:r>
      <w:r>
        <w:rPr>
          <w:rFonts w:ascii="Arial" w:eastAsia="Arial" w:hAnsi="Arial" w:cs="Arial"/>
          <w:sz w:val="22"/>
          <w:szCs w:val="22"/>
        </w:rPr>
        <w:t>tor were more predictive than alternative representations of the data.  Analogous results were obtained when using all individual features instead of principal components (</w:t>
      </w:r>
      <w:r>
        <w:rPr>
          <w:rFonts w:ascii="Arial" w:eastAsia="Arial" w:hAnsi="Arial" w:cs="Arial"/>
          <w:b/>
          <w:sz w:val="22"/>
          <w:szCs w:val="22"/>
        </w:rPr>
        <w:t>Fig. S13</w:t>
      </w:r>
      <w:r>
        <w:rPr>
          <w:rFonts w:ascii="Arial" w:eastAsia="Arial" w:hAnsi="Arial" w:cs="Arial"/>
          <w:sz w:val="22"/>
          <w:szCs w:val="22"/>
        </w:rPr>
        <w:t xml:space="preserve">). </w:t>
      </w:r>
    </w:p>
    <w:p w14:paraId="5EC0B7AA" w14:textId="77777777" w:rsidR="00CD0794" w:rsidRDefault="00CD0794">
      <w:pPr>
        <w:spacing w:after="240" w:line="360" w:lineRule="auto"/>
        <w:jc w:val="both"/>
        <w:rPr>
          <w:rFonts w:ascii="Arial" w:eastAsia="Arial" w:hAnsi="Arial" w:cs="Arial"/>
          <w:b/>
          <w:sz w:val="22"/>
          <w:szCs w:val="22"/>
        </w:rPr>
      </w:pPr>
    </w:p>
    <w:p w14:paraId="2252D904" w14:textId="77777777" w:rsidR="00CD0794" w:rsidRDefault="00F35FEA">
      <w:pPr>
        <w:pStyle w:val="Heading1"/>
        <w:spacing w:line="360" w:lineRule="auto"/>
        <w:jc w:val="both"/>
        <w:rPr>
          <w:rFonts w:ascii="Arial" w:eastAsia="Arial" w:hAnsi="Arial" w:cs="Arial"/>
          <w:sz w:val="22"/>
          <w:szCs w:val="22"/>
        </w:rPr>
      </w:pPr>
      <w:bookmarkStart w:id="64" w:name="_2w3v4tqlrxx0" w:colFirst="0" w:colLast="0"/>
      <w:bookmarkEnd w:id="64"/>
      <w:r>
        <w:t>Conclusions</w:t>
      </w:r>
    </w:p>
    <w:p w14:paraId="5F5C3A47"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Here, we proposed Multi-Omics Factor Analysis (MOFA), an unsupervised method for the integration of multi-omics data sets. In applications to CLL, we have demonstrated that MOFA is able disentangle patient heterogeneity using high-dimensional and incomplet</w:t>
      </w:r>
      <w:r>
        <w:rPr>
          <w:rFonts w:ascii="Arial" w:eastAsia="Arial" w:hAnsi="Arial" w:cs="Arial"/>
          <w:sz w:val="22"/>
          <w:szCs w:val="22"/>
        </w:rPr>
        <w:t>e multi-omics profiles. Most notably, our model identified previously known clinical markers as well as novel putative drivers of molecular heterogeneity, some of which were predictive of clinical outcome. This suggests that latent factors inferred using m</w:t>
      </w:r>
      <w:r>
        <w:rPr>
          <w:rFonts w:ascii="Arial" w:eastAsia="Arial" w:hAnsi="Arial" w:cs="Arial"/>
          <w:sz w:val="22"/>
          <w:szCs w:val="22"/>
        </w:rPr>
        <w:t xml:space="preserve">ethod such as MOFA could in the future replace biomarkers based on individual features or assays. </w:t>
      </w:r>
    </w:p>
    <w:p w14:paraId="7034AF19" w14:textId="77777777" w:rsidR="00CD0794" w:rsidRDefault="00CD0794">
      <w:pPr>
        <w:spacing w:line="360" w:lineRule="auto"/>
        <w:jc w:val="both"/>
        <w:rPr>
          <w:rFonts w:ascii="Arial" w:eastAsia="Arial" w:hAnsi="Arial" w:cs="Arial"/>
          <w:sz w:val="22"/>
          <w:szCs w:val="22"/>
        </w:rPr>
      </w:pPr>
    </w:p>
    <w:p w14:paraId="302E5535"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Although the application of factor models for integrating different data types is not new per se </w:t>
      </w:r>
      <w:commentRangeStart w:id="65"/>
      <w:r>
        <w:rPr>
          <w:rFonts w:ascii="Arial" w:eastAsia="Arial" w:hAnsi="Arial" w:cs="Arial"/>
          <w:sz w:val="22"/>
          <w:szCs w:val="22"/>
        </w:rPr>
        <w:t>(Lankriet 2004, Shen 2009, Akavia 2010, Mo 2012),</w:t>
      </w:r>
      <w:commentRangeEnd w:id="65"/>
      <w:r>
        <w:commentReference w:id="65"/>
      </w:r>
      <w:r>
        <w:rPr>
          <w:rFonts w:ascii="Arial" w:eastAsia="Arial" w:hAnsi="Arial" w:cs="Arial"/>
          <w:sz w:val="22"/>
          <w:szCs w:val="22"/>
        </w:rPr>
        <w:t xml:space="preserve"> MOFA p</w:t>
      </w:r>
      <w:r>
        <w:rPr>
          <w:rFonts w:ascii="Arial" w:eastAsia="Arial" w:hAnsi="Arial" w:cs="Arial"/>
          <w:sz w:val="22"/>
          <w:szCs w:val="22"/>
        </w:rPr>
        <w:t xml:space="preserve">rovides a set of unique features that are critical for its practical application: (i) fast inference based on a variational approximation, (ii) sparse solutions facilitating interpretation, (iii) handling of missing values, and (iv) the use of appropriate </w:t>
      </w:r>
      <w:r>
        <w:rPr>
          <w:rFonts w:ascii="Arial" w:eastAsia="Arial" w:hAnsi="Arial" w:cs="Arial"/>
          <w:sz w:val="22"/>
          <w:szCs w:val="22"/>
        </w:rPr>
        <w:t>likelihoods to model different data types. This offers important advantages compared to existing methods and in particular allow for disentangling molecular variation into orthogonal components (</w:t>
      </w:r>
      <w:r>
        <w:rPr>
          <w:rFonts w:ascii="Arial" w:eastAsia="Arial" w:hAnsi="Arial" w:cs="Arial"/>
          <w:b/>
          <w:sz w:val="22"/>
          <w:szCs w:val="22"/>
        </w:rPr>
        <w:t>Supp. Fig. XX, Methods</w:t>
      </w:r>
      <w:r>
        <w:rPr>
          <w:rFonts w:ascii="Arial" w:eastAsia="Arial" w:hAnsi="Arial" w:cs="Arial"/>
          <w:sz w:val="22"/>
          <w:szCs w:val="22"/>
        </w:rPr>
        <w:t xml:space="preserve">). Coupled with user-friendly software </w:t>
      </w:r>
      <w:r>
        <w:rPr>
          <w:rFonts w:ascii="Arial" w:eastAsia="Arial" w:hAnsi="Arial" w:cs="Arial"/>
          <w:sz w:val="22"/>
          <w:szCs w:val="22"/>
        </w:rPr>
        <w:t xml:space="preserve">this will foster the accessibility of these methods for wide a range of applications. </w:t>
      </w:r>
    </w:p>
    <w:p w14:paraId="7C87A74B" w14:textId="77777777" w:rsidR="00CD0794" w:rsidRDefault="00CD0794">
      <w:pPr>
        <w:spacing w:line="360" w:lineRule="auto"/>
        <w:jc w:val="both"/>
        <w:rPr>
          <w:rFonts w:ascii="Arial" w:eastAsia="Arial" w:hAnsi="Arial" w:cs="Arial"/>
          <w:sz w:val="22"/>
          <w:szCs w:val="22"/>
        </w:rPr>
      </w:pPr>
    </w:p>
    <w:p w14:paraId="7B29EEAA"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lastRenderedPageBreak/>
        <w:t>Although we have addressed important challenges for multi-omics applications, MOFA is not free of limitations. First, the model is intrinsically linear, which means tha</w:t>
      </w:r>
      <w:r>
        <w:rPr>
          <w:rFonts w:ascii="Arial" w:eastAsia="Arial" w:hAnsi="Arial" w:cs="Arial"/>
          <w:sz w:val="22"/>
          <w:szCs w:val="22"/>
        </w:rPr>
        <w:t>t nonlinear relationships between inferred factors and the observed data may be missed (Buettner 2012, Campbell 2015). Non-linear extensions of MOFA may address this, although there will be tradeoffs between model complexity, computational efficiency and i</w:t>
      </w:r>
      <w:r>
        <w:rPr>
          <w:rFonts w:ascii="Arial" w:eastAsia="Arial" w:hAnsi="Arial" w:cs="Arial"/>
          <w:sz w:val="22"/>
          <w:szCs w:val="22"/>
        </w:rPr>
        <w:t>nterpretability. A related area of future work is to incorporate prior information on the relationship between individual features. For example, pathway databases or genomic relationships between different views may inform model inference  (Buettner, 2016)</w:t>
      </w:r>
      <w:r>
        <w:rPr>
          <w:rFonts w:ascii="Arial" w:eastAsia="Arial" w:hAnsi="Arial" w:cs="Arial"/>
          <w:sz w:val="22"/>
          <w:szCs w:val="22"/>
        </w:rPr>
        <w:t>.</w:t>
      </w:r>
    </w:p>
    <w:p w14:paraId="12B5EADE" w14:textId="77777777" w:rsidR="00CD0794" w:rsidRDefault="00CD0794">
      <w:pPr>
        <w:spacing w:line="360" w:lineRule="auto"/>
        <w:jc w:val="both"/>
        <w:rPr>
          <w:rFonts w:ascii="Arial" w:eastAsia="Arial" w:hAnsi="Arial" w:cs="Arial"/>
          <w:sz w:val="22"/>
          <w:szCs w:val="22"/>
        </w:rPr>
      </w:pPr>
    </w:p>
    <w:p w14:paraId="68000AE8" w14:textId="77777777" w:rsidR="00CD0794" w:rsidRDefault="00F35FEA">
      <w:pPr>
        <w:pStyle w:val="Heading1"/>
        <w:spacing w:after="240" w:line="360" w:lineRule="auto"/>
        <w:jc w:val="both"/>
      </w:pPr>
      <w:bookmarkStart w:id="66" w:name="_ojeeg2y9dyf7" w:colFirst="0" w:colLast="0"/>
      <w:bookmarkEnd w:id="66"/>
      <w:r>
        <w:t>Methods</w:t>
      </w:r>
    </w:p>
    <w:p w14:paraId="64AF5253" w14:textId="77777777" w:rsidR="00CD0794" w:rsidRDefault="00F35FEA">
      <w:pPr>
        <w:spacing w:after="240" w:line="360" w:lineRule="auto"/>
        <w:jc w:val="both"/>
        <w:rPr>
          <w:rFonts w:ascii="Arial" w:eastAsia="Arial" w:hAnsi="Arial" w:cs="Arial"/>
          <w:b/>
          <w:sz w:val="22"/>
          <w:szCs w:val="22"/>
        </w:rPr>
      </w:pPr>
      <w:r>
        <w:rPr>
          <w:rFonts w:ascii="Arial" w:eastAsia="Arial" w:hAnsi="Arial" w:cs="Arial"/>
          <w:sz w:val="22"/>
          <w:szCs w:val="22"/>
        </w:rPr>
        <w:t xml:space="preserve">A description of the MOFA models and details of all analyses is presented as </w:t>
      </w:r>
      <w:r>
        <w:rPr>
          <w:rFonts w:ascii="Arial" w:eastAsia="Arial" w:hAnsi="Arial" w:cs="Arial"/>
          <w:b/>
          <w:sz w:val="22"/>
          <w:szCs w:val="22"/>
        </w:rPr>
        <w:t>Supp. methods.</w:t>
      </w:r>
    </w:p>
    <w:p w14:paraId="34F63782" w14:textId="77777777" w:rsidR="00CD0794" w:rsidRDefault="00CD0794">
      <w:pPr>
        <w:spacing w:after="240" w:line="360" w:lineRule="auto"/>
        <w:jc w:val="both"/>
        <w:rPr>
          <w:rFonts w:ascii="Arial" w:eastAsia="Arial" w:hAnsi="Arial" w:cs="Arial"/>
          <w:b/>
          <w:sz w:val="22"/>
          <w:szCs w:val="22"/>
        </w:rPr>
      </w:pPr>
    </w:p>
    <w:p w14:paraId="64BC4BA5" w14:textId="77777777" w:rsidR="00CD0794" w:rsidRDefault="00F35FEA">
      <w:pPr>
        <w:pStyle w:val="Heading1"/>
        <w:spacing w:after="240" w:line="360" w:lineRule="auto"/>
        <w:jc w:val="both"/>
        <w:rPr>
          <w:rFonts w:ascii="Arial" w:eastAsia="Arial" w:hAnsi="Arial" w:cs="Arial"/>
          <w:sz w:val="22"/>
          <w:szCs w:val="22"/>
        </w:rPr>
      </w:pPr>
      <w:bookmarkStart w:id="67" w:name="_ej83d53x7m63" w:colFirst="0" w:colLast="0"/>
      <w:bookmarkEnd w:id="67"/>
      <w:r>
        <w:t>Figure captions</w:t>
      </w:r>
    </w:p>
    <w:p w14:paraId="26AED57B" w14:textId="77777777" w:rsidR="00CD0794" w:rsidRDefault="00CD0794">
      <w:pPr>
        <w:spacing w:line="360" w:lineRule="auto"/>
        <w:jc w:val="both"/>
        <w:rPr>
          <w:rFonts w:ascii="Arial" w:eastAsia="Arial" w:hAnsi="Arial" w:cs="Arial"/>
          <w:sz w:val="22"/>
          <w:szCs w:val="22"/>
        </w:rPr>
      </w:pPr>
    </w:p>
    <w:p w14:paraId="1C408FAD" w14:textId="77777777" w:rsidR="00CD0794" w:rsidRDefault="00F35FEA">
      <w:pPr>
        <w:spacing w:line="360" w:lineRule="auto"/>
        <w:jc w:val="both"/>
        <w:rPr>
          <w:rFonts w:ascii="Arial" w:eastAsia="Arial" w:hAnsi="Arial" w:cs="Arial"/>
          <w:b/>
          <w:sz w:val="22"/>
          <w:szCs w:val="22"/>
        </w:rPr>
      </w:pPr>
      <w:r>
        <w:rPr>
          <w:rFonts w:ascii="Arial" w:eastAsia="Arial" w:hAnsi="Arial" w:cs="Arial"/>
          <w:b/>
          <w:sz w:val="22"/>
          <w:szCs w:val="22"/>
        </w:rPr>
        <w:t>Figure 1 | MultiOmics Factor Analysis: model and motivation.</w:t>
      </w:r>
    </w:p>
    <w:p w14:paraId="73D497F7" w14:textId="77777777" w:rsidR="00CD0794" w:rsidRDefault="00F35FEA">
      <w:pPr>
        <w:spacing w:line="360" w:lineRule="auto"/>
        <w:jc w:val="both"/>
        <w:rPr>
          <w:rFonts w:ascii="Arial" w:eastAsia="Arial" w:hAnsi="Arial" w:cs="Arial"/>
          <w:sz w:val="22"/>
          <w:szCs w:val="22"/>
        </w:rPr>
      </w:pPr>
      <w:r>
        <w:rPr>
          <w:rFonts w:ascii="Arial" w:eastAsia="Arial" w:hAnsi="Arial" w:cs="Arial"/>
          <w:b/>
          <w:sz w:val="22"/>
          <w:szCs w:val="22"/>
        </w:rPr>
        <w:t>(a)</w:t>
      </w:r>
      <w:r>
        <w:rPr>
          <w:rFonts w:ascii="Arial" w:eastAsia="Arial" w:hAnsi="Arial" w:cs="Arial"/>
          <w:sz w:val="22"/>
          <w:szCs w:val="22"/>
        </w:rPr>
        <w:t xml:space="preserve"> Model fitting: MOFA takes consideres M data matrices as input (Y</w:t>
      </w:r>
      <w:r>
        <w:rPr>
          <w:rFonts w:ascii="Arial" w:eastAsia="Arial" w:hAnsi="Arial" w:cs="Arial"/>
          <w:sz w:val="22"/>
          <w:szCs w:val="22"/>
          <w:vertAlign w:val="superscript"/>
        </w:rPr>
        <w:t>1</w:t>
      </w:r>
      <w:r>
        <w:rPr>
          <w:rFonts w:ascii="Arial" w:eastAsia="Arial" w:hAnsi="Arial" w:cs="Arial"/>
          <w:sz w:val="22"/>
          <w:szCs w:val="22"/>
        </w:rPr>
        <w:t>,...,</w:t>
      </w:r>
      <w:r>
        <w:rPr>
          <w:rFonts w:ascii="Arial" w:eastAsia="Arial" w:hAnsi="Arial" w:cs="Arial"/>
          <w:sz w:val="22"/>
          <w:szCs w:val="22"/>
        </w:rPr>
        <w:t xml:space="preserve"> Y</w:t>
      </w:r>
      <w:r>
        <w:rPr>
          <w:rFonts w:ascii="Arial" w:eastAsia="Arial" w:hAnsi="Arial" w:cs="Arial"/>
          <w:sz w:val="22"/>
          <w:szCs w:val="22"/>
          <w:vertAlign w:val="superscript"/>
        </w:rPr>
        <w:t>M</w:t>
      </w:r>
      <w:r>
        <w:rPr>
          <w:rFonts w:ascii="Arial" w:eastAsia="Arial" w:hAnsi="Arial" w:cs="Arial"/>
          <w:sz w:val="22"/>
          <w:szCs w:val="22"/>
        </w:rPr>
        <w:t>), one of each data modality, with co-ocurrent samples but in general different numbers of features. MOFA decomposes these matrices jointly into a matrix of factor for each sample and M weight matrices, one for each view (loadings W</w:t>
      </w:r>
      <w:r>
        <w:rPr>
          <w:rFonts w:ascii="Arial" w:eastAsia="Arial" w:hAnsi="Arial" w:cs="Arial"/>
          <w:sz w:val="22"/>
          <w:szCs w:val="22"/>
          <w:vertAlign w:val="superscript"/>
        </w:rPr>
        <w:t>1</w:t>
      </w:r>
      <w:r>
        <w:rPr>
          <w:rFonts w:ascii="Arial" w:eastAsia="Arial" w:hAnsi="Arial" w:cs="Arial"/>
          <w:sz w:val="22"/>
          <w:szCs w:val="22"/>
        </w:rPr>
        <w:t>,.., W</w:t>
      </w:r>
      <w:r>
        <w:rPr>
          <w:rFonts w:ascii="Arial" w:eastAsia="Arial" w:hAnsi="Arial" w:cs="Arial"/>
          <w:sz w:val="22"/>
          <w:szCs w:val="22"/>
          <w:vertAlign w:val="superscript"/>
        </w:rPr>
        <w:t>M</w:t>
      </w:r>
      <w:r>
        <w:rPr>
          <w:rFonts w:ascii="Arial" w:eastAsia="Arial" w:hAnsi="Arial" w:cs="Arial"/>
          <w:sz w:val="22"/>
          <w:szCs w:val="22"/>
        </w:rPr>
        <w:t>). White cell</w:t>
      </w:r>
      <w:r>
        <w:rPr>
          <w:rFonts w:ascii="Arial" w:eastAsia="Arial" w:hAnsi="Arial" w:cs="Arial"/>
          <w:sz w:val="22"/>
          <w:szCs w:val="22"/>
        </w:rPr>
        <w:t xml:space="preserve">s correspond to zero values whereas the cross symbol denote missing data. </w:t>
      </w:r>
      <w:r>
        <w:rPr>
          <w:rFonts w:ascii="Arial" w:eastAsia="Arial" w:hAnsi="Arial" w:cs="Arial"/>
          <w:b/>
          <w:sz w:val="22"/>
          <w:szCs w:val="22"/>
        </w:rPr>
        <w:t>(b)</w:t>
      </w:r>
      <w:r>
        <w:rPr>
          <w:rFonts w:ascii="Arial" w:eastAsia="Arial" w:hAnsi="Arial" w:cs="Arial"/>
          <w:sz w:val="22"/>
          <w:szCs w:val="22"/>
        </w:rPr>
        <w:t xml:space="preserve"> The fitted mofa model can be used for different downstream analyses, including (i) variance decomposition, assessing the proportion of variance explained by each factor in each v</w:t>
      </w:r>
      <w:r>
        <w:rPr>
          <w:rFonts w:ascii="Arial" w:eastAsia="Arial" w:hAnsi="Arial" w:cs="Arial"/>
          <w:sz w:val="22"/>
          <w:szCs w:val="22"/>
        </w:rPr>
        <w:t>iew, (ii) the semi-automated factor annotation based on the inspection of loadings and gene set enrichment analysis, (iii) visualization of the samples in the factor space and (iv) imputation of missing values, including missing assays.</w:t>
      </w:r>
    </w:p>
    <w:p w14:paraId="3DD6E0CE"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 </w:t>
      </w:r>
    </w:p>
    <w:p w14:paraId="777B2543" w14:textId="77777777" w:rsidR="00CD0794" w:rsidRDefault="00F35FEA">
      <w:pPr>
        <w:spacing w:line="360" w:lineRule="auto"/>
        <w:jc w:val="both"/>
        <w:rPr>
          <w:rFonts w:ascii="Arial" w:eastAsia="Arial" w:hAnsi="Arial" w:cs="Arial"/>
          <w:sz w:val="22"/>
          <w:szCs w:val="22"/>
        </w:rPr>
      </w:pPr>
      <w:r>
        <w:rPr>
          <w:rFonts w:ascii="Arial" w:eastAsia="Arial" w:hAnsi="Arial" w:cs="Arial"/>
          <w:b/>
          <w:sz w:val="22"/>
          <w:szCs w:val="22"/>
        </w:rPr>
        <w:t>Figure 2 | Overvi</w:t>
      </w:r>
      <w:r>
        <w:rPr>
          <w:rFonts w:ascii="Arial" w:eastAsia="Arial" w:hAnsi="Arial" w:cs="Arial"/>
          <w:b/>
          <w:sz w:val="22"/>
          <w:szCs w:val="22"/>
        </w:rPr>
        <w:t xml:space="preserve">ew of factor inferred by MOFA applied to the Chronic Lymphocytic Leukemia (CLL) data set. (a) </w:t>
      </w:r>
      <w:r>
        <w:rPr>
          <w:rFonts w:ascii="Arial" w:eastAsia="Arial" w:hAnsi="Arial" w:cs="Arial"/>
          <w:sz w:val="22"/>
          <w:szCs w:val="22"/>
        </w:rPr>
        <w:t xml:space="preserve">Study overview and datatypes. Data modalities are shown in different rows with missing samples shown using grey bars. </w:t>
      </w:r>
      <w:r>
        <w:rPr>
          <w:rFonts w:ascii="Arial" w:eastAsia="Arial" w:hAnsi="Arial" w:cs="Arial"/>
          <w:b/>
          <w:sz w:val="22"/>
          <w:szCs w:val="22"/>
        </w:rPr>
        <w:t xml:space="preserve">(b,c) </w:t>
      </w:r>
      <w:r>
        <w:rPr>
          <w:rFonts w:ascii="Arial" w:eastAsia="Arial" w:hAnsi="Arial" w:cs="Arial"/>
          <w:sz w:val="22"/>
          <w:szCs w:val="22"/>
        </w:rPr>
        <w:t xml:space="preserve"> Proportion of variance explained by i</w:t>
      </w:r>
      <w:r>
        <w:rPr>
          <w:rFonts w:ascii="Arial" w:eastAsia="Arial" w:hAnsi="Arial" w:cs="Arial"/>
          <w:sz w:val="22"/>
          <w:szCs w:val="22"/>
        </w:rPr>
        <w:t>ndividual factors for each view  (R</w:t>
      </w:r>
      <w:r>
        <w:rPr>
          <w:rFonts w:ascii="Arial" w:eastAsia="Arial" w:hAnsi="Arial" w:cs="Arial"/>
          <w:sz w:val="22"/>
          <w:szCs w:val="22"/>
          <w:vertAlign w:val="superscript"/>
        </w:rPr>
        <w:t>2</w:t>
      </w:r>
      <w:r>
        <w:rPr>
          <w:rFonts w:ascii="Arial" w:eastAsia="Arial" w:hAnsi="Arial" w:cs="Arial"/>
          <w:sz w:val="22"/>
          <w:szCs w:val="22"/>
        </w:rPr>
        <w:t xml:space="preserve">) </w:t>
      </w:r>
      <w:r>
        <w:rPr>
          <w:rFonts w:ascii="Arial" w:eastAsia="Arial" w:hAnsi="Arial" w:cs="Arial"/>
          <w:b/>
          <w:sz w:val="22"/>
          <w:szCs w:val="22"/>
        </w:rPr>
        <w:t>(b)</w:t>
      </w:r>
      <w:r>
        <w:rPr>
          <w:rFonts w:ascii="Arial" w:eastAsia="Arial" w:hAnsi="Arial" w:cs="Arial"/>
          <w:sz w:val="22"/>
          <w:szCs w:val="22"/>
        </w:rPr>
        <w:t xml:space="preserve"> and cumulative proportion of variance explained </w:t>
      </w:r>
      <w:r>
        <w:rPr>
          <w:rFonts w:ascii="Arial" w:eastAsia="Arial" w:hAnsi="Arial" w:cs="Arial"/>
          <w:b/>
          <w:sz w:val="22"/>
          <w:szCs w:val="22"/>
        </w:rPr>
        <w:t>(c)</w:t>
      </w:r>
      <w:r>
        <w:rPr>
          <w:rFonts w:ascii="Arial" w:eastAsia="Arial" w:hAnsi="Arial" w:cs="Arial"/>
          <w:sz w:val="22"/>
          <w:szCs w:val="22"/>
        </w:rPr>
        <w:t xml:space="preserve">. </w:t>
      </w:r>
      <w:r>
        <w:rPr>
          <w:rFonts w:ascii="Arial" w:eastAsia="Arial" w:hAnsi="Arial" w:cs="Arial"/>
          <w:b/>
          <w:sz w:val="22"/>
          <w:szCs w:val="22"/>
        </w:rPr>
        <w:t xml:space="preserve">(d)  </w:t>
      </w:r>
      <w:r>
        <w:rPr>
          <w:rFonts w:ascii="Arial" w:eastAsia="Arial" w:hAnsi="Arial" w:cs="Arial"/>
          <w:sz w:val="22"/>
          <w:szCs w:val="22"/>
        </w:rPr>
        <w:lastRenderedPageBreak/>
        <w:t xml:space="preserve">Relative loadings of the top genes from the somatic mutation view for factors 1 and 2. </w:t>
      </w:r>
      <w:r>
        <w:rPr>
          <w:rFonts w:ascii="Arial" w:eastAsia="Arial" w:hAnsi="Arial" w:cs="Arial"/>
          <w:b/>
          <w:sz w:val="22"/>
          <w:szCs w:val="22"/>
        </w:rPr>
        <w:t xml:space="preserve">(e) </w:t>
      </w:r>
      <w:r>
        <w:rPr>
          <w:rFonts w:ascii="Arial" w:eastAsia="Arial" w:hAnsi="Arial" w:cs="Arial"/>
          <w:sz w:val="22"/>
          <w:szCs w:val="22"/>
        </w:rPr>
        <w:t>Ordination of samples using factors 1 and 2.</w:t>
      </w:r>
      <w:r>
        <w:rPr>
          <w:rFonts w:ascii="Arial" w:eastAsia="Arial" w:hAnsi="Arial" w:cs="Arial"/>
          <w:sz w:val="22"/>
          <w:szCs w:val="22"/>
        </w:rPr>
        <w:t xml:space="preserve"> Colors denote the IGHV status of patients according to clinical label (mutation based); symbol shape indicates chromosome 12 trisomy status. </w:t>
      </w:r>
      <w:r>
        <w:rPr>
          <w:rFonts w:ascii="Arial" w:eastAsia="Arial" w:hAnsi="Arial" w:cs="Arial"/>
          <w:b/>
          <w:sz w:val="22"/>
          <w:szCs w:val="22"/>
        </w:rPr>
        <w:t xml:space="preserve">(f) </w:t>
      </w:r>
      <w:r>
        <w:rPr>
          <w:rFonts w:ascii="Arial" w:eastAsia="Arial" w:hAnsi="Arial" w:cs="Arial"/>
          <w:sz w:val="22"/>
          <w:szCs w:val="22"/>
        </w:rPr>
        <w:t>Number of enriched Reactome gene sets per factor (FDR&lt; 1%). Colors denote categories of related pathways defin</w:t>
      </w:r>
      <w:r>
        <w:rPr>
          <w:rFonts w:ascii="Arial" w:eastAsia="Arial" w:hAnsi="Arial" w:cs="Arial"/>
          <w:sz w:val="22"/>
          <w:szCs w:val="22"/>
        </w:rPr>
        <w:t xml:space="preserve">ed as in </w:t>
      </w:r>
      <w:commentRangeStart w:id="68"/>
      <w:r>
        <w:rPr>
          <w:rFonts w:ascii="Arial" w:eastAsia="Arial" w:hAnsi="Arial" w:cs="Arial"/>
          <w:sz w:val="22"/>
          <w:szCs w:val="22"/>
        </w:rPr>
        <w:t>Supp. Table XX</w:t>
      </w:r>
      <w:commentRangeEnd w:id="68"/>
      <w:r>
        <w:commentReference w:id="68"/>
      </w:r>
      <w:r>
        <w:rPr>
          <w:rFonts w:ascii="Arial" w:eastAsia="Arial" w:hAnsi="Arial" w:cs="Arial"/>
          <w:sz w:val="22"/>
          <w:szCs w:val="22"/>
        </w:rPr>
        <w:t>.</w:t>
      </w:r>
    </w:p>
    <w:p w14:paraId="4A5160CB"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 </w:t>
      </w:r>
    </w:p>
    <w:p w14:paraId="2EFB237D" w14:textId="77777777" w:rsidR="00CD0794" w:rsidRDefault="00F35FEA">
      <w:pPr>
        <w:spacing w:line="360" w:lineRule="auto"/>
        <w:jc w:val="both"/>
        <w:rPr>
          <w:rFonts w:ascii="Arial" w:eastAsia="Arial" w:hAnsi="Arial" w:cs="Arial"/>
          <w:b/>
          <w:sz w:val="22"/>
          <w:szCs w:val="22"/>
        </w:rPr>
      </w:pPr>
      <w:commentRangeStart w:id="69"/>
      <w:r>
        <w:rPr>
          <w:rFonts w:ascii="Arial" w:eastAsia="Arial" w:hAnsi="Arial" w:cs="Arial"/>
          <w:b/>
          <w:sz w:val="22"/>
          <w:szCs w:val="22"/>
        </w:rPr>
        <w:t>Figure 3 | Characterization of the inferred IGHV factor.</w:t>
      </w:r>
      <w:commentRangeEnd w:id="69"/>
      <w:r>
        <w:commentReference w:id="69"/>
      </w:r>
    </w:p>
    <w:p w14:paraId="738D40C8" w14:textId="77777777" w:rsidR="00CD0794" w:rsidRDefault="00F35FEA">
      <w:pPr>
        <w:spacing w:line="360" w:lineRule="auto"/>
        <w:jc w:val="both"/>
        <w:rPr>
          <w:rFonts w:ascii="Arial" w:eastAsia="Arial" w:hAnsi="Arial" w:cs="Arial"/>
          <w:sz w:val="22"/>
          <w:szCs w:val="22"/>
        </w:rPr>
      </w:pPr>
      <w:r>
        <w:rPr>
          <w:rFonts w:ascii="Arial" w:eastAsia="Arial" w:hAnsi="Arial" w:cs="Arial"/>
          <w:b/>
          <w:sz w:val="22"/>
          <w:szCs w:val="22"/>
        </w:rPr>
        <w:t>(a)</w:t>
      </w:r>
      <w:r>
        <w:rPr>
          <w:rFonts w:ascii="Arial" w:eastAsia="Arial" w:hAnsi="Arial" w:cs="Arial"/>
          <w:sz w:val="22"/>
          <w:szCs w:val="22"/>
        </w:rPr>
        <w:t xml:space="preserve"> Inferred IGH factor (factor 1) for each sample with labels corresponding to previously defined patient classification (based on methylation arrays, </w:t>
      </w:r>
      <w:commentRangeStart w:id="70"/>
      <w:r>
        <w:rPr>
          <w:rFonts w:ascii="Arial" w:eastAsia="Arial" w:hAnsi="Arial" w:cs="Arial"/>
          <w:sz w:val="22"/>
          <w:szCs w:val="22"/>
        </w:rPr>
        <w:t>(REF)).</w:t>
      </w:r>
      <w:commentRangeEnd w:id="70"/>
      <w:r>
        <w:commentReference w:id="70"/>
      </w:r>
      <w:r>
        <w:rPr>
          <w:rFonts w:ascii="Arial" w:eastAsia="Arial" w:hAnsi="Arial" w:cs="Arial"/>
          <w:sz w:val="22"/>
          <w:szCs w:val="22"/>
        </w:rPr>
        <w:t xml:space="preserve"> LP:</w:t>
      </w:r>
      <w:r>
        <w:rPr>
          <w:rFonts w:ascii="Arial" w:eastAsia="Arial" w:hAnsi="Arial" w:cs="Arial"/>
          <w:sz w:val="22"/>
          <w:szCs w:val="22"/>
        </w:rPr>
        <w:t xml:space="preserve"> lowly-programmed, IP: intermediately-programmed, HP: highly-programmed. </w:t>
      </w:r>
      <w:r>
        <w:rPr>
          <w:rFonts w:ascii="Arial" w:eastAsia="Arial" w:hAnsi="Arial" w:cs="Arial"/>
          <w:b/>
          <w:sz w:val="22"/>
          <w:szCs w:val="22"/>
        </w:rPr>
        <w:t>(b)</w:t>
      </w:r>
      <w:r>
        <w:rPr>
          <w:rFonts w:ascii="Arial" w:eastAsia="Arial" w:hAnsi="Arial" w:cs="Arial"/>
          <w:sz w:val="22"/>
          <w:szCs w:val="22"/>
        </w:rPr>
        <w:t xml:space="preserve"> Relative loadings for the genes with the largest weights in the mRNA view. Genes highlighted in orange have previously been described as prognostic markers in CLL and associated t</w:t>
      </w:r>
      <w:r>
        <w:rPr>
          <w:rFonts w:ascii="Arial" w:eastAsia="Arial" w:hAnsi="Arial" w:cs="Arial"/>
          <w:sz w:val="22"/>
          <w:szCs w:val="22"/>
        </w:rPr>
        <w:t>o IGHV status</w:t>
      </w:r>
      <w:commentRangeStart w:id="71"/>
      <w:r>
        <w:rPr>
          <w:rFonts w:ascii="Arial" w:eastAsia="Arial" w:hAnsi="Arial" w:cs="Arial"/>
          <w:sz w:val="22"/>
          <w:szCs w:val="22"/>
        </w:rPr>
        <w:t xml:space="preserve"> (REF)</w:t>
      </w:r>
      <w:commentRangeEnd w:id="71"/>
      <w:r>
        <w:commentReference w:id="71"/>
      </w:r>
      <w:r>
        <w:rPr>
          <w:rFonts w:ascii="Arial" w:eastAsia="Arial" w:hAnsi="Arial" w:cs="Arial"/>
          <w:sz w:val="22"/>
          <w:szCs w:val="22"/>
        </w:rPr>
        <w:t xml:space="preserve">. </w:t>
      </w:r>
      <w:r>
        <w:rPr>
          <w:rFonts w:ascii="Arial" w:eastAsia="Arial" w:hAnsi="Arial" w:cs="Arial"/>
          <w:b/>
          <w:sz w:val="22"/>
          <w:szCs w:val="22"/>
        </w:rPr>
        <w:t>(c)</w:t>
      </w:r>
      <w:r>
        <w:rPr>
          <w:rFonts w:ascii="Arial" w:eastAsia="Arial" w:hAnsi="Arial" w:cs="Arial"/>
          <w:sz w:val="22"/>
          <w:szCs w:val="22"/>
        </w:rPr>
        <w:t xml:space="preserve"> Heatmap of gene expression values for the genes with the largest weights as in </w:t>
      </w:r>
      <w:r>
        <w:rPr>
          <w:rFonts w:ascii="Arial" w:eastAsia="Arial" w:hAnsi="Arial" w:cs="Arial"/>
          <w:b/>
          <w:sz w:val="22"/>
          <w:szCs w:val="22"/>
        </w:rPr>
        <w:t>(b)</w:t>
      </w:r>
      <w:r>
        <w:rPr>
          <w:rFonts w:ascii="Arial" w:eastAsia="Arial" w:hAnsi="Arial" w:cs="Arial"/>
          <w:sz w:val="22"/>
          <w:szCs w:val="22"/>
        </w:rPr>
        <w:t xml:space="preserve">. Samples are ordered by their values of the IGHV factor. </w:t>
      </w:r>
      <w:r>
        <w:rPr>
          <w:rFonts w:ascii="Arial" w:eastAsia="Arial" w:hAnsi="Arial" w:cs="Arial"/>
          <w:b/>
          <w:sz w:val="22"/>
          <w:szCs w:val="22"/>
        </w:rPr>
        <w:t>(d)</w:t>
      </w:r>
      <w:r>
        <w:rPr>
          <w:rFonts w:ascii="Arial" w:eastAsia="Arial" w:hAnsi="Arial" w:cs="Arial"/>
          <w:sz w:val="22"/>
          <w:szCs w:val="22"/>
        </w:rPr>
        <w:t xml:space="preserve"> Relative loadings of the drugs with the largest weights, grouped by target category.</w:t>
      </w:r>
      <w:r>
        <w:rPr>
          <w:rFonts w:ascii="Arial" w:eastAsia="Arial" w:hAnsi="Arial" w:cs="Arial"/>
          <w:sz w:val="22"/>
          <w:szCs w:val="22"/>
        </w:rPr>
        <w:t xml:space="preserve"> </w:t>
      </w:r>
      <w:r>
        <w:rPr>
          <w:rFonts w:ascii="Arial" w:eastAsia="Arial" w:hAnsi="Arial" w:cs="Arial"/>
          <w:b/>
          <w:sz w:val="22"/>
          <w:szCs w:val="22"/>
        </w:rPr>
        <w:t>(e)</w:t>
      </w:r>
      <w:r>
        <w:rPr>
          <w:rFonts w:ascii="Arial" w:eastAsia="Arial" w:hAnsi="Arial" w:cs="Arial"/>
          <w:sz w:val="22"/>
          <w:szCs w:val="22"/>
        </w:rPr>
        <w:t xml:space="preserve"> Drug response curves for selected drugs.  The two groups are defined using k-means clustering on the latent factor values.</w:t>
      </w:r>
    </w:p>
    <w:p w14:paraId="0CFB38B6"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 </w:t>
      </w:r>
    </w:p>
    <w:p w14:paraId="1CBB61EE" w14:textId="77777777" w:rsidR="00CD0794" w:rsidRDefault="00F35FEA">
      <w:pPr>
        <w:spacing w:line="360" w:lineRule="auto"/>
        <w:jc w:val="both"/>
        <w:rPr>
          <w:rFonts w:ascii="Arial" w:eastAsia="Arial" w:hAnsi="Arial" w:cs="Arial"/>
          <w:b/>
          <w:sz w:val="22"/>
          <w:szCs w:val="22"/>
        </w:rPr>
      </w:pPr>
      <w:r>
        <w:rPr>
          <w:rFonts w:ascii="Arial" w:eastAsia="Arial" w:hAnsi="Arial" w:cs="Arial"/>
          <w:b/>
          <w:sz w:val="22"/>
          <w:szCs w:val="22"/>
        </w:rPr>
        <w:t>Figure 4 | Characterization of the oxidative stress response factor.</w:t>
      </w:r>
    </w:p>
    <w:p w14:paraId="5BA8A9B2" w14:textId="77777777" w:rsidR="00CD0794" w:rsidRDefault="00F35FEA">
      <w:pPr>
        <w:spacing w:line="360" w:lineRule="auto"/>
        <w:jc w:val="both"/>
        <w:rPr>
          <w:rFonts w:ascii="Arial" w:eastAsia="Arial" w:hAnsi="Arial" w:cs="Arial"/>
          <w:sz w:val="22"/>
          <w:szCs w:val="22"/>
        </w:rPr>
      </w:pPr>
      <w:r>
        <w:rPr>
          <w:rFonts w:ascii="Arial" w:eastAsia="Arial" w:hAnsi="Arial" w:cs="Arial"/>
          <w:b/>
          <w:sz w:val="22"/>
          <w:szCs w:val="22"/>
        </w:rPr>
        <w:t xml:space="preserve">(a) </w:t>
      </w:r>
      <w:r>
        <w:rPr>
          <w:rFonts w:ascii="Arial" w:eastAsia="Arial" w:hAnsi="Arial" w:cs="Arial"/>
          <w:sz w:val="22"/>
          <w:szCs w:val="22"/>
        </w:rPr>
        <w:t xml:space="preserve">Gene set enrichment for the top Reactome pathways in the mRNA view (t-test, </w:t>
      </w:r>
      <w:r>
        <w:rPr>
          <w:rFonts w:ascii="Arial" w:eastAsia="Arial" w:hAnsi="Arial" w:cs="Arial"/>
          <w:b/>
          <w:sz w:val="22"/>
          <w:szCs w:val="22"/>
        </w:rPr>
        <w:t>Methods</w:t>
      </w:r>
      <w:r>
        <w:rPr>
          <w:rFonts w:ascii="Arial" w:eastAsia="Arial" w:hAnsi="Arial" w:cs="Arial"/>
          <w:sz w:val="22"/>
          <w:szCs w:val="22"/>
        </w:rPr>
        <w:t xml:space="preserve">). </w:t>
      </w:r>
      <w:r>
        <w:rPr>
          <w:rFonts w:ascii="Arial" w:eastAsia="Arial" w:hAnsi="Arial" w:cs="Arial"/>
          <w:b/>
          <w:sz w:val="22"/>
          <w:szCs w:val="22"/>
        </w:rPr>
        <w:t>(b)</w:t>
      </w:r>
      <w:r>
        <w:rPr>
          <w:rFonts w:ascii="Arial" w:eastAsia="Arial" w:hAnsi="Arial" w:cs="Arial"/>
          <w:sz w:val="22"/>
          <w:szCs w:val="22"/>
        </w:rPr>
        <w:t xml:space="preserve"> Rank distribution of the relative loadings in the mRNA view. Selected top genes are labeled and annotated using black dots. </w:t>
      </w:r>
      <w:r>
        <w:rPr>
          <w:rFonts w:ascii="Arial" w:eastAsia="Arial" w:hAnsi="Arial" w:cs="Arial"/>
          <w:b/>
          <w:sz w:val="22"/>
          <w:szCs w:val="22"/>
        </w:rPr>
        <w:t xml:space="preserve">(c) </w:t>
      </w:r>
      <w:r>
        <w:rPr>
          <w:rFonts w:ascii="Arial" w:eastAsia="Arial" w:hAnsi="Arial" w:cs="Arial"/>
          <w:sz w:val="22"/>
          <w:szCs w:val="22"/>
        </w:rPr>
        <w:t xml:space="preserve"> Heatmap of gene expression values for</w:t>
      </w:r>
      <w:r>
        <w:rPr>
          <w:rFonts w:ascii="Arial" w:eastAsia="Arial" w:hAnsi="Arial" w:cs="Arial"/>
          <w:sz w:val="22"/>
          <w:szCs w:val="22"/>
        </w:rPr>
        <w:t xml:space="preserve"> selected top genes as in </w:t>
      </w:r>
      <w:r>
        <w:rPr>
          <w:rFonts w:ascii="Arial" w:eastAsia="Arial" w:hAnsi="Arial" w:cs="Arial"/>
          <w:b/>
          <w:sz w:val="22"/>
          <w:szCs w:val="22"/>
        </w:rPr>
        <w:t>(b)</w:t>
      </w:r>
      <w:r>
        <w:rPr>
          <w:rFonts w:ascii="Arial" w:eastAsia="Arial" w:hAnsi="Arial" w:cs="Arial"/>
          <w:sz w:val="22"/>
          <w:szCs w:val="22"/>
        </w:rPr>
        <w:t xml:space="preserve">. Samples are ordered by their values of the stress response factor. </w:t>
      </w:r>
      <w:r>
        <w:rPr>
          <w:rFonts w:ascii="Arial" w:eastAsia="Arial" w:hAnsi="Arial" w:cs="Arial"/>
          <w:b/>
          <w:sz w:val="22"/>
          <w:szCs w:val="22"/>
        </w:rPr>
        <w:t>(d)</w:t>
      </w:r>
      <w:r>
        <w:rPr>
          <w:rFonts w:ascii="Arial" w:eastAsia="Arial" w:hAnsi="Arial" w:cs="Arial"/>
          <w:sz w:val="22"/>
          <w:szCs w:val="22"/>
        </w:rPr>
        <w:t xml:space="preserve">  Relative loadings of the drugs with the largest weights, grouped by target category. </w:t>
      </w:r>
      <w:r>
        <w:rPr>
          <w:rFonts w:ascii="Arial" w:eastAsia="Arial" w:hAnsi="Arial" w:cs="Arial"/>
          <w:b/>
          <w:sz w:val="22"/>
          <w:szCs w:val="22"/>
        </w:rPr>
        <w:t xml:space="preserve">(e) </w:t>
      </w:r>
      <w:r>
        <w:rPr>
          <w:rFonts w:ascii="Arial" w:eastAsia="Arial" w:hAnsi="Arial" w:cs="Arial"/>
          <w:sz w:val="22"/>
          <w:szCs w:val="22"/>
        </w:rPr>
        <w:t>Drug response curves for selected drugs. The two groups are defi</w:t>
      </w:r>
      <w:r>
        <w:rPr>
          <w:rFonts w:ascii="Arial" w:eastAsia="Arial" w:hAnsi="Arial" w:cs="Arial"/>
          <w:sz w:val="22"/>
          <w:szCs w:val="22"/>
        </w:rPr>
        <w:t>ned using k-means clustering on the latent factor values.</w:t>
      </w:r>
    </w:p>
    <w:p w14:paraId="70830161" w14:textId="77777777" w:rsidR="00CD0794" w:rsidRDefault="00CD0794">
      <w:pPr>
        <w:spacing w:line="360" w:lineRule="auto"/>
        <w:jc w:val="both"/>
        <w:rPr>
          <w:rFonts w:ascii="Arial" w:eastAsia="Arial" w:hAnsi="Arial" w:cs="Arial"/>
          <w:sz w:val="22"/>
          <w:szCs w:val="22"/>
        </w:rPr>
      </w:pPr>
    </w:p>
    <w:p w14:paraId="6CD8DFC5" w14:textId="77777777" w:rsidR="00CD0794" w:rsidRDefault="00CD0794">
      <w:pPr>
        <w:spacing w:line="360" w:lineRule="auto"/>
        <w:jc w:val="both"/>
        <w:rPr>
          <w:rFonts w:ascii="Arial" w:eastAsia="Arial" w:hAnsi="Arial" w:cs="Arial"/>
          <w:sz w:val="22"/>
          <w:szCs w:val="22"/>
        </w:rPr>
      </w:pPr>
    </w:p>
    <w:p w14:paraId="570D7A62" w14:textId="77777777" w:rsidR="00CD0794" w:rsidRDefault="00F35FEA">
      <w:pPr>
        <w:spacing w:line="360" w:lineRule="auto"/>
        <w:jc w:val="both"/>
        <w:rPr>
          <w:rFonts w:ascii="Arial" w:eastAsia="Arial" w:hAnsi="Arial" w:cs="Arial"/>
          <w:b/>
          <w:sz w:val="22"/>
          <w:szCs w:val="22"/>
        </w:rPr>
      </w:pPr>
      <w:r>
        <w:rPr>
          <w:rFonts w:ascii="Arial" w:eastAsia="Arial" w:hAnsi="Arial" w:cs="Arial"/>
          <w:b/>
          <w:sz w:val="22"/>
          <w:szCs w:val="22"/>
        </w:rPr>
        <w:t>Figure 5 | Relationship between clinical data and latent factors.</w:t>
      </w:r>
    </w:p>
    <w:p w14:paraId="3B1CD825" w14:textId="77777777" w:rsidR="00CD0794" w:rsidRDefault="00F35FEA">
      <w:pPr>
        <w:spacing w:line="360" w:lineRule="auto"/>
        <w:jc w:val="both"/>
        <w:rPr>
          <w:rFonts w:ascii="Arial" w:eastAsia="Arial" w:hAnsi="Arial" w:cs="Arial"/>
          <w:sz w:val="22"/>
          <w:szCs w:val="22"/>
        </w:rPr>
      </w:pPr>
      <w:r>
        <w:rPr>
          <w:rFonts w:ascii="Arial" w:eastAsia="Arial" w:hAnsi="Arial" w:cs="Arial"/>
          <w:b/>
          <w:sz w:val="22"/>
          <w:szCs w:val="22"/>
        </w:rPr>
        <w:t>(a)</w:t>
      </w:r>
      <w:r>
        <w:rPr>
          <w:rFonts w:ascii="Arial" w:eastAsia="Arial" w:hAnsi="Arial" w:cs="Arial"/>
          <w:sz w:val="22"/>
          <w:szCs w:val="22"/>
        </w:rPr>
        <w:t xml:space="preserve"> Association of MOFA factors to time to next treatment using a univariate Cox model. Error bars denote the 95% confidence intervals. Numbers on the right are p-values for each predictor. </w:t>
      </w:r>
      <w:r>
        <w:rPr>
          <w:rFonts w:ascii="Arial" w:eastAsia="Arial" w:hAnsi="Arial" w:cs="Arial"/>
          <w:b/>
          <w:sz w:val="22"/>
          <w:szCs w:val="22"/>
        </w:rPr>
        <w:t>(b)</w:t>
      </w:r>
      <w:r>
        <w:rPr>
          <w:rFonts w:ascii="Arial" w:eastAsia="Arial" w:hAnsi="Arial" w:cs="Arial"/>
          <w:sz w:val="22"/>
          <w:szCs w:val="22"/>
        </w:rPr>
        <w:t xml:space="preserve"> Kaplan Meier Plot for the individual MOFA factors. The cut-points</w:t>
      </w:r>
      <w:r>
        <w:rPr>
          <w:rFonts w:ascii="Arial" w:eastAsia="Arial" w:hAnsi="Arial" w:cs="Arial"/>
          <w:sz w:val="22"/>
          <w:szCs w:val="22"/>
        </w:rPr>
        <w:t xml:space="preserve"> on each factor were chosen using the maximally selected rank statistics. </w:t>
      </w:r>
      <w:r>
        <w:rPr>
          <w:rFonts w:ascii="Arial" w:eastAsia="Arial" w:hAnsi="Arial" w:cs="Arial"/>
          <w:b/>
          <w:sz w:val="22"/>
          <w:szCs w:val="22"/>
        </w:rPr>
        <w:t>(c)</w:t>
      </w:r>
      <w:r>
        <w:rPr>
          <w:rFonts w:ascii="Arial" w:eastAsia="Arial" w:hAnsi="Arial" w:cs="Arial"/>
          <w:sz w:val="22"/>
          <w:szCs w:val="22"/>
        </w:rPr>
        <w:t xml:space="preserve"> Prediction of time to treatment using multivariate Cox regression trained using the 10 factors derived using MOFA, as well as the first 10 principal components of the correspondi</w:t>
      </w:r>
      <w:r>
        <w:rPr>
          <w:rFonts w:ascii="Arial" w:eastAsia="Arial" w:hAnsi="Arial" w:cs="Arial"/>
          <w:sz w:val="22"/>
          <w:szCs w:val="22"/>
        </w:rPr>
        <w:t xml:space="preserve">ng single views and the full dataset. Shown are average values of the Harrell’s C index using 5-fold cross-validation. Error bars denote standard errors. </w:t>
      </w:r>
    </w:p>
    <w:p w14:paraId="3DA99F63" w14:textId="4C3C4D04" w:rsidR="00CD0794" w:rsidRDefault="00F35FEA">
      <w:pPr>
        <w:spacing w:after="240" w:line="360" w:lineRule="auto"/>
        <w:jc w:val="both"/>
        <w:rPr>
          <w:rFonts w:ascii="Arial" w:eastAsia="Arial" w:hAnsi="Arial" w:cs="Arial"/>
          <w:sz w:val="22"/>
          <w:szCs w:val="22"/>
        </w:rPr>
      </w:pPr>
      <w:r>
        <w:rPr>
          <w:rFonts w:ascii="Arial" w:eastAsia="Arial" w:hAnsi="Arial" w:cs="Arial"/>
          <w:sz w:val="22"/>
          <w:szCs w:val="22"/>
        </w:rPr>
        <w:lastRenderedPageBreak/>
        <w:t xml:space="preserve"> </w:t>
      </w:r>
    </w:p>
    <w:p w14:paraId="2DEE0C72" w14:textId="47191273" w:rsidR="00CD0794" w:rsidRPr="00C67F65" w:rsidRDefault="00C67F65" w:rsidP="00C67F65">
      <w:pPr>
        <w:pStyle w:val="Heading1"/>
        <w:spacing w:after="240" w:line="360" w:lineRule="auto"/>
        <w:jc w:val="both"/>
      </w:pPr>
      <w:r>
        <w:t>Bibliography</w:t>
      </w:r>
      <w:bookmarkStart w:id="72" w:name="_GoBack"/>
      <w:bookmarkEnd w:id="72"/>
      <w:r>
        <w:t xml:space="preserve"> (still editing, ignore for now)</w:t>
      </w:r>
    </w:p>
    <w:p w14:paraId="20603BE5"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W</w:t>
      </w:r>
      <w:r>
        <w:rPr>
          <w:rFonts w:ascii="Arial" w:eastAsia="Arial" w:hAnsi="Arial" w:cs="Arial"/>
          <w:sz w:val="22"/>
          <w:szCs w:val="22"/>
        </w:rPr>
        <w:t>ang, B. Mezlini, AM. Demir, F. Fiume, M.</w:t>
      </w:r>
      <w:r>
        <w:rPr>
          <w:rFonts w:ascii="Arial" w:eastAsia="Arial" w:hAnsi="Arial" w:cs="Arial"/>
          <w:sz w:val="22"/>
          <w:szCs w:val="22"/>
        </w:rPr>
        <w:t xml:space="preserve"> Tu, Z. Brudno, M. Haibe-Kains, Goldenberg, A. Similarity network fusion for aggregating data types on a genomic scale. </w:t>
      </w:r>
      <w:r>
        <w:rPr>
          <w:rFonts w:ascii="Arial" w:eastAsia="Arial" w:hAnsi="Arial" w:cs="Arial"/>
          <w:i/>
          <w:sz w:val="22"/>
          <w:szCs w:val="22"/>
        </w:rPr>
        <w:t>Nat Methods</w:t>
      </w:r>
      <w:r>
        <w:rPr>
          <w:rFonts w:ascii="Arial" w:eastAsia="Arial" w:hAnsi="Arial" w:cs="Arial"/>
          <w:sz w:val="22"/>
          <w:szCs w:val="22"/>
        </w:rPr>
        <w:t xml:space="preserve"> </w:t>
      </w:r>
      <w:r>
        <w:rPr>
          <w:rFonts w:ascii="Arial" w:eastAsia="Arial" w:hAnsi="Arial" w:cs="Arial"/>
          <w:b/>
          <w:sz w:val="22"/>
          <w:szCs w:val="22"/>
        </w:rPr>
        <w:t>11</w:t>
      </w:r>
      <w:r>
        <w:rPr>
          <w:rFonts w:ascii="Arial" w:eastAsia="Arial" w:hAnsi="Arial" w:cs="Arial"/>
          <w:sz w:val="22"/>
          <w:szCs w:val="22"/>
        </w:rPr>
        <w:t>, 333–337 (2014)</w:t>
      </w:r>
    </w:p>
    <w:p w14:paraId="26E688CC" w14:textId="77777777" w:rsidR="00CD0794" w:rsidRDefault="00CD0794">
      <w:pPr>
        <w:spacing w:line="360" w:lineRule="auto"/>
        <w:jc w:val="both"/>
        <w:rPr>
          <w:rFonts w:ascii="Arial" w:eastAsia="Arial" w:hAnsi="Arial" w:cs="Arial"/>
          <w:sz w:val="22"/>
          <w:szCs w:val="22"/>
        </w:rPr>
      </w:pPr>
    </w:p>
    <w:p w14:paraId="751AD452"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Hasin, Y. Seldin M. &amp; Lusis, A. Multi-Omics Approaches to Disease. </w:t>
      </w:r>
      <w:r>
        <w:rPr>
          <w:rFonts w:ascii="Arial" w:eastAsia="Arial" w:hAnsi="Arial" w:cs="Arial"/>
          <w:i/>
          <w:sz w:val="22"/>
          <w:szCs w:val="22"/>
        </w:rPr>
        <w:t>Genome Biol</w:t>
      </w:r>
      <w:r>
        <w:rPr>
          <w:rFonts w:ascii="Arial" w:eastAsia="Arial" w:hAnsi="Arial" w:cs="Arial"/>
          <w:sz w:val="22"/>
          <w:szCs w:val="22"/>
        </w:rPr>
        <w:t xml:space="preserve">. </w:t>
      </w:r>
      <w:r>
        <w:rPr>
          <w:rFonts w:ascii="Arial" w:eastAsia="Arial" w:hAnsi="Arial" w:cs="Arial"/>
          <w:b/>
          <w:sz w:val="22"/>
          <w:szCs w:val="22"/>
        </w:rPr>
        <w:t>18(1)</w:t>
      </w:r>
      <w:r>
        <w:rPr>
          <w:rFonts w:ascii="Arial" w:eastAsia="Arial" w:hAnsi="Arial" w:cs="Arial"/>
          <w:sz w:val="22"/>
          <w:szCs w:val="22"/>
        </w:rPr>
        <w:t>, 83 (2017).</w:t>
      </w:r>
    </w:p>
    <w:p w14:paraId="2150424E" w14:textId="77777777" w:rsidR="00CD0794" w:rsidRDefault="00CD0794">
      <w:pPr>
        <w:spacing w:line="360" w:lineRule="auto"/>
        <w:jc w:val="both"/>
        <w:rPr>
          <w:rFonts w:ascii="Arial" w:eastAsia="Arial" w:hAnsi="Arial" w:cs="Arial"/>
          <w:sz w:val="22"/>
          <w:szCs w:val="22"/>
        </w:rPr>
      </w:pPr>
    </w:p>
    <w:p w14:paraId="1F0C6F33"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Ritch</w:t>
      </w:r>
      <w:r>
        <w:rPr>
          <w:rFonts w:ascii="Arial" w:eastAsia="Arial" w:hAnsi="Arial" w:cs="Arial"/>
          <w:sz w:val="22"/>
          <w:szCs w:val="22"/>
        </w:rPr>
        <w:t xml:space="preserve">ie, M.D., Holzinger, E.R., Li, R., Pendergrass, S.A. &amp; Kim, D. Methods of integrating data to uncover genotype-phenotype interactions. </w:t>
      </w:r>
      <w:r>
        <w:rPr>
          <w:rFonts w:ascii="Arial" w:eastAsia="Arial" w:hAnsi="Arial" w:cs="Arial"/>
          <w:i/>
          <w:sz w:val="22"/>
          <w:szCs w:val="22"/>
        </w:rPr>
        <w:t xml:space="preserve">Nature Reviews Genetics. </w:t>
      </w:r>
      <w:r>
        <w:rPr>
          <w:rFonts w:ascii="Arial" w:eastAsia="Arial" w:hAnsi="Arial" w:cs="Arial"/>
          <w:b/>
          <w:sz w:val="22"/>
          <w:szCs w:val="22"/>
        </w:rPr>
        <w:t>16</w:t>
      </w:r>
      <w:r>
        <w:rPr>
          <w:rFonts w:ascii="Arial" w:eastAsia="Arial" w:hAnsi="Arial" w:cs="Arial"/>
          <w:sz w:val="22"/>
          <w:szCs w:val="22"/>
        </w:rPr>
        <w:t>:85-97 (2015).</w:t>
      </w:r>
    </w:p>
    <w:p w14:paraId="3B12A83B" w14:textId="77777777" w:rsidR="00CD0794" w:rsidRDefault="00CD0794">
      <w:pPr>
        <w:spacing w:line="360" w:lineRule="auto"/>
        <w:jc w:val="both"/>
        <w:rPr>
          <w:rFonts w:ascii="Arial" w:eastAsia="Arial" w:hAnsi="Arial" w:cs="Arial"/>
          <w:sz w:val="22"/>
          <w:szCs w:val="22"/>
        </w:rPr>
      </w:pPr>
    </w:p>
    <w:p w14:paraId="55CCBBD2"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The Cancer Genome Atlas Research Network, Weinstein, J.N. et al. The Cancer Ge</w:t>
      </w:r>
      <w:r>
        <w:rPr>
          <w:rFonts w:ascii="Arial" w:eastAsia="Arial" w:hAnsi="Arial" w:cs="Arial"/>
          <w:sz w:val="22"/>
          <w:szCs w:val="22"/>
        </w:rPr>
        <w:t xml:space="preserve">nome Atlas Pan-Cancer analysis project. </w:t>
      </w:r>
      <w:r>
        <w:rPr>
          <w:rFonts w:ascii="Arial" w:eastAsia="Arial" w:hAnsi="Arial" w:cs="Arial"/>
          <w:i/>
          <w:sz w:val="22"/>
          <w:szCs w:val="22"/>
        </w:rPr>
        <w:t>Nature Genetics</w:t>
      </w:r>
      <w:r>
        <w:rPr>
          <w:rFonts w:ascii="Arial" w:eastAsia="Arial" w:hAnsi="Arial" w:cs="Arial"/>
          <w:sz w:val="22"/>
          <w:szCs w:val="22"/>
        </w:rPr>
        <w:t xml:space="preserve">. </w:t>
      </w:r>
      <w:r>
        <w:rPr>
          <w:rFonts w:ascii="Arial" w:eastAsia="Arial" w:hAnsi="Arial" w:cs="Arial"/>
          <w:b/>
          <w:sz w:val="22"/>
          <w:szCs w:val="22"/>
        </w:rPr>
        <w:t>45</w:t>
      </w:r>
      <w:r>
        <w:rPr>
          <w:rFonts w:ascii="Arial" w:eastAsia="Arial" w:hAnsi="Arial" w:cs="Arial"/>
          <w:sz w:val="22"/>
          <w:szCs w:val="22"/>
        </w:rPr>
        <w:t>;1113-20 (2013).</w:t>
      </w:r>
    </w:p>
    <w:p w14:paraId="2A4E3FB5" w14:textId="77777777" w:rsidR="00CD0794" w:rsidRDefault="00CD0794">
      <w:pPr>
        <w:spacing w:line="360" w:lineRule="auto"/>
        <w:jc w:val="both"/>
        <w:rPr>
          <w:rFonts w:ascii="Arial" w:eastAsia="Arial" w:hAnsi="Arial" w:cs="Arial"/>
          <w:sz w:val="22"/>
          <w:szCs w:val="22"/>
        </w:rPr>
      </w:pPr>
    </w:p>
    <w:p w14:paraId="16EEC31F"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Mertins, P et al, Proteogenomics connects somatic mutations to signalling in breast cancer. </w:t>
      </w:r>
      <w:r>
        <w:rPr>
          <w:rFonts w:ascii="Arial" w:eastAsia="Arial" w:hAnsi="Arial" w:cs="Arial"/>
          <w:i/>
          <w:sz w:val="22"/>
          <w:szCs w:val="22"/>
        </w:rPr>
        <w:t>Nature</w:t>
      </w:r>
      <w:r>
        <w:rPr>
          <w:rFonts w:ascii="Arial" w:eastAsia="Arial" w:hAnsi="Arial" w:cs="Arial"/>
          <w:sz w:val="22"/>
          <w:szCs w:val="22"/>
        </w:rPr>
        <w:t xml:space="preserve">. </w:t>
      </w:r>
      <w:r>
        <w:rPr>
          <w:rFonts w:ascii="Arial" w:eastAsia="Arial" w:hAnsi="Arial" w:cs="Arial"/>
          <w:b/>
          <w:sz w:val="22"/>
          <w:szCs w:val="22"/>
        </w:rPr>
        <w:t>534(7605):</w:t>
      </w:r>
      <w:r>
        <w:rPr>
          <w:rFonts w:ascii="Arial" w:eastAsia="Arial" w:hAnsi="Arial" w:cs="Arial"/>
          <w:sz w:val="22"/>
          <w:szCs w:val="22"/>
        </w:rPr>
        <w:t>55-62 (2016).</w:t>
      </w:r>
    </w:p>
    <w:p w14:paraId="60C030DC" w14:textId="77777777" w:rsidR="00CD0794" w:rsidRDefault="00CD0794">
      <w:pPr>
        <w:spacing w:line="360" w:lineRule="auto"/>
        <w:jc w:val="both"/>
        <w:rPr>
          <w:rFonts w:ascii="Arial" w:eastAsia="Arial" w:hAnsi="Arial" w:cs="Arial"/>
          <w:sz w:val="22"/>
          <w:szCs w:val="22"/>
        </w:rPr>
      </w:pPr>
    </w:p>
    <w:p w14:paraId="481F5564"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Gerstung, M. et al. Combining gene mutation with gene expression data improves outcome prediction in myelodysplastic syndromes. </w:t>
      </w:r>
      <w:r>
        <w:rPr>
          <w:rFonts w:ascii="Arial" w:eastAsia="Arial" w:hAnsi="Arial" w:cs="Arial"/>
          <w:i/>
          <w:sz w:val="22"/>
          <w:szCs w:val="22"/>
        </w:rPr>
        <w:t>Nat Commun</w:t>
      </w:r>
      <w:r>
        <w:rPr>
          <w:rFonts w:ascii="Arial" w:eastAsia="Arial" w:hAnsi="Arial" w:cs="Arial"/>
          <w:sz w:val="22"/>
          <w:szCs w:val="22"/>
        </w:rPr>
        <w:t xml:space="preserve">. </w:t>
      </w:r>
      <w:r>
        <w:rPr>
          <w:rFonts w:ascii="Arial" w:eastAsia="Arial" w:hAnsi="Arial" w:cs="Arial"/>
          <w:b/>
          <w:sz w:val="22"/>
          <w:szCs w:val="22"/>
        </w:rPr>
        <w:t>6:5901</w:t>
      </w:r>
      <w:r>
        <w:rPr>
          <w:rFonts w:ascii="Arial" w:eastAsia="Arial" w:hAnsi="Arial" w:cs="Arial"/>
          <w:sz w:val="22"/>
          <w:szCs w:val="22"/>
        </w:rPr>
        <w:t xml:space="preserve"> (2015)</w:t>
      </w:r>
    </w:p>
    <w:p w14:paraId="751BC5A0" w14:textId="77777777" w:rsidR="00CD0794" w:rsidRDefault="00CD0794">
      <w:pPr>
        <w:spacing w:line="360" w:lineRule="auto"/>
        <w:jc w:val="both"/>
        <w:rPr>
          <w:rFonts w:ascii="Arial" w:eastAsia="Arial" w:hAnsi="Arial" w:cs="Arial"/>
          <w:sz w:val="22"/>
          <w:szCs w:val="22"/>
        </w:rPr>
      </w:pPr>
    </w:p>
    <w:p w14:paraId="45798555"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Iorio, Francesco, et al. "A landscape of pharmacogenomic interactions in cancer." Cell 166.3 (2016): </w:t>
      </w:r>
      <w:r>
        <w:rPr>
          <w:rFonts w:ascii="Arial" w:eastAsia="Arial" w:hAnsi="Arial" w:cs="Arial"/>
          <w:sz w:val="22"/>
          <w:szCs w:val="22"/>
        </w:rPr>
        <w:t>740-754.</w:t>
      </w:r>
    </w:p>
    <w:p w14:paraId="61FCF19B" w14:textId="77777777" w:rsidR="00CD0794" w:rsidRDefault="00CD0794">
      <w:pPr>
        <w:spacing w:line="360" w:lineRule="auto"/>
        <w:jc w:val="both"/>
        <w:rPr>
          <w:rFonts w:ascii="Arial" w:eastAsia="Arial" w:hAnsi="Arial" w:cs="Arial"/>
          <w:sz w:val="22"/>
          <w:szCs w:val="22"/>
        </w:rPr>
      </w:pPr>
    </w:p>
    <w:p w14:paraId="3FCDBE72"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Kim M, Rai N, Zorraquino N, Tagkopoulos I. Multi-omics integration accurately predicts celular satte in unexplored conditions for Escherichia coli. </w:t>
      </w:r>
      <w:r>
        <w:rPr>
          <w:rFonts w:ascii="Arial" w:eastAsia="Arial" w:hAnsi="Arial" w:cs="Arial"/>
          <w:i/>
          <w:sz w:val="22"/>
          <w:szCs w:val="22"/>
        </w:rPr>
        <w:t>Nat Commun</w:t>
      </w:r>
      <w:r>
        <w:rPr>
          <w:rFonts w:ascii="Arial" w:eastAsia="Arial" w:hAnsi="Arial" w:cs="Arial"/>
          <w:sz w:val="22"/>
          <w:szCs w:val="22"/>
        </w:rPr>
        <w:t xml:space="preserve">. </w:t>
      </w:r>
      <w:r>
        <w:rPr>
          <w:rFonts w:ascii="Arial" w:eastAsia="Arial" w:hAnsi="Arial" w:cs="Arial"/>
          <w:b/>
          <w:sz w:val="22"/>
          <w:szCs w:val="22"/>
        </w:rPr>
        <w:t>7:13090</w:t>
      </w:r>
      <w:r>
        <w:rPr>
          <w:rFonts w:ascii="Arial" w:eastAsia="Arial" w:hAnsi="Arial" w:cs="Arial"/>
          <w:sz w:val="22"/>
          <w:szCs w:val="22"/>
        </w:rPr>
        <w:t xml:space="preserve"> (2016)</w:t>
      </w:r>
    </w:p>
    <w:p w14:paraId="530FEDE9" w14:textId="77777777" w:rsidR="00CD0794" w:rsidRDefault="00CD0794">
      <w:pPr>
        <w:spacing w:line="360" w:lineRule="auto"/>
        <w:jc w:val="both"/>
        <w:rPr>
          <w:rFonts w:ascii="Arial" w:eastAsia="Arial" w:hAnsi="Arial" w:cs="Arial"/>
          <w:sz w:val="22"/>
          <w:szCs w:val="22"/>
        </w:rPr>
      </w:pPr>
    </w:p>
    <w:p w14:paraId="2526DCF6"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Macaulay, I. C. et al. G&amp;T-seq: parallel sequencing of single-cell gen</w:t>
      </w:r>
      <w:r>
        <w:rPr>
          <w:rFonts w:ascii="Arial" w:eastAsia="Arial" w:hAnsi="Arial" w:cs="Arial"/>
          <w:sz w:val="22"/>
          <w:szCs w:val="22"/>
        </w:rPr>
        <w:t xml:space="preserve">omes and transcriptomes. </w:t>
      </w:r>
      <w:r>
        <w:rPr>
          <w:rFonts w:ascii="Arial" w:eastAsia="Arial" w:hAnsi="Arial" w:cs="Arial"/>
          <w:i/>
          <w:sz w:val="22"/>
          <w:szCs w:val="22"/>
        </w:rPr>
        <w:t>Nat Methods.</w:t>
      </w:r>
      <w:r>
        <w:rPr>
          <w:rFonts w:ascii="Arial" w:eastAsia="Arial" w:hAnsi="Arial" w:cs="Arial"/>
          <w:sz w:val="22"/>
          <w:szCs w:val="22"/>
        </w:rPr>
        <w:t xml:space="preserve"> </w:t>
      </w:r>
      <w:r>
        <w:rPr>
          <w:rFonts w:ascii="Arial" w:eastAsia="Arial" w:hAnsi="Arial" w:cs="Arial"/>
          <w:b/>
          <w:sz w:val="22"/>
          <w:szCs w:val="22"/>
        </w:rPr>
        <w:t>12</w:t>
      </w:r>
      <w:r>
        <w:rPr>
          <w:rFonts w:ascii="Arial" w:eastAsia="Arial" w:hAnsi="Arial" w:cs="Arial"/>
          <w:sz w:val="22"/>
          <w:szCs w:val="22"/>
        </w:rPr>
        <w:t>:519–522 (2015).</w:t>
      </w:r>
    </w:p>
    <w:p w14:paraId="5EF7909F" w14:textId="77777777" w:rsidR="00CD0794" w:rsidRDefault="00CD0794">
      <w:pPr>
        <w:spacing w:line="360" w:lineRule="auto"/>
        <w:jc w:val="both"/>
        <w:rPr>
          <w:rFonts w:ascii="Arial" w:eastAsia="Arial" w:hAnsi="Arial" w:cs="Arial"/>
          <w:sz w:val="22"/>
          <w:szCs w:val="22"/>
        </w:rPr>
      </w:pPr>
    </w:p>
    <w:p w14:paraId="5A7419FF"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Angermueller, C. et al. Parallel single-cell sequencing links transcriptional and epigenetic heterogeneity. </w:t>
      </w:r>
      <w:r>
        <w:rPr>
          <w:rFonts w:ascii="Arial" w:eastAsia="Arial" w:hAnsi="Arial" w:cs="Arial"/>
          <w:i/>
          <w:sz w:val="22"/>
          <w:szCs w:val="22"/>
        </w:rPr>
        <w:t>Nat Methods</w:t>
      </w:r>
      <w:r>
        <w:rPr>
          <w:rFonts w:ascii="Arial" w:eastAsia="Arial" w:hAnsi="Arial" w:cs="Arial"/>
          <w:sz w:val="22"/>
          <w:szCs w:val="22"/>
        </w:rPr>
        <w:t xml:space="preserve">. </w:t>
      </w:r>
      <w:r>
        <w:rPr>
          <w:rFonts w:ascii="Arial" w:eastAsia="Arial" w:hAnsi="Arial" w:cs="Arial"/>
          <w:b/>
          <w:sz w:val="22"/>
          <w:szCs w:val="22"/>
        </w:rPr>
        <w:t>13</w:t>
      </w:r>
      <w:r>
        <w:rPr>
          <w:rFonts w:ascii="Arial" w:eastAsia="Arial" w:hAnsi="Arial" w:cs="Arial"/>
          <w:sz w:val="22"/>
          <w:szCs w:val="22"/>
        </w:rPr>
        <w:t>:229–232 (2016).</w:t>
      </w:r>
    </w:p>
    <w:p w14:paraId="33163D9B" w14:textId="77777777" w:rsidR="00CD0794" w:rsidRDefault="00CD0794">
      <w:pPr>
        <w:spacing w:line="360" w:lineRule="auto"/>
        <w:jc w:val="both"/>
        <w:rPr>
          <w:rFonts w:ascii="Arial" w:eastAsia="Arial" w:hAnsi="Arial" w:cs="Arial"/>
          <w:sz w:val="22"/>
          <w:szCs w:val="22"/>
        </w:rPr>
      </w:pPr>
    </w:p>
    <w:p w14:paraId="77462159"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Clark et al. Joint Profiling Of Chromatin Accessibility, DNA Methylation And Transcription In Single Cells. </w:t>
      </w:r>
      <w:r>
        <w:rPr>
          <w:rFonts w:ascii="Arial" w:eastAsia="Arial" w:hAnsi="Arial" w:cs="Arial"/>
          <w:i/>
          <w:sz w:val="22"/>
          <w:szCs w:val="22"/>
        </w:rPr>
        <w:t>bioRxiv</w:t>
      </w:r>
      <w:r>
        <w:rPr>
          <w:rFonts w:ascii="Arial" w:eastAsia="Arial" w:hAnsi="Arial" w:cs="Arial"/>
          <w:sz w:val="22"/>
          <w:szCs w:val="22"/>
        </w:rPr>
        <w:t>. doi:10.1101/138685 (2017)</w:t>
      </w:r>
    </w:p>
    <w:p w14:paraId="587A3C75" w14:textId="77777777" w:rsidR="00CD0794" w:rsidRDefault="00CD0794">
      <w:pPr>
        <w:spacing w:line="360" w:lineRule="auto"/>
        <w:jc w:val="both"/>
        <w:rPr>
          <w:rFonts w:ascii="Arial" w:eastAsia="Arial" w:hAnsi="Arial" w:cs="Arial"/>
          <w:sz w:val="22"/>
          <w:szCs w:val="22"/>
        </w:rPr>
      </w:pPr>
    </w:p>
    <w:p w14:paraId="646E2859"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Chang X, Dacheng T, and Chao X. A Survey on Multi-view Learning. arXiv:1304.5634 (2013) </w:t>
      </w:r>
    </w:p>
    <w:p w14:paraId="710EC1FC" w14:textId="77777777" w:rsidR="00CD0794" w:rsidRDefault="00CD0794">
      <w:pPr>
        <w:spacing w:line="360" w:lineRule="auto"/>
        <w:jc w:val="both"/>
        <w:rPr>
          <w:rFonts w:ascii="Arial" w:eastAsia="Arial" w:hAnsi="Arial" w:cs="Arial"/>
          <w:sz w:val="22"/>
          <w:szCs w:val="22"/>
        </w:rPr>
      </w:pPr>
    </w:p>
    <w:p w14:paraId="5E34D0B7"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Schadt EE. An integrat</w:t>
      </w:r>
      <w:r>
        <w:rPr>
          <w:rFonts w:ascii="Arial" w:eastAsia="Arial" w:hAnsi="Arial" w:cs="Arial"/>
          <w:sz w:val="22"/>
          <w:szCs w:val="22"/>
        </w:rPr>
        <w:t xml:space="preserve">ive genomics approach to infer causal associations between gene expression and disease. </w:t>
      </w:r>
      <w:r>
        <w:rPr>
          <w:rFonts w:ascii="Arial" w:eastAsia="Arial" w:hAnsi="Arial" w:cs="Arial"/>
          <w:i/>
          <w:sz w:val="22"/>
          <w:szCs w:val="22"/>
        </w:rPr>
        <w:t>Nat Genet</w:t>
      </w:r>
      <w:r>
        <w:rPr>
          <w:rFonts w:ascii="Arial" w:eastAsia="Arial" w:hAnsi="Arial" w:cs="Arial"/>
          <w:sz w:val="22"/>
          <w:szCs w:val="22"/>
        </w:rPr>
        <w:t xml:space="preserve">. </w:t>
      </w:r>
      <w:r>
        <w:rPr>
          <w:rFonts w:ascii="Arial" w:eastAsia="Arial" w:hAnsi="Arial" w:cs="Arial"/>
          <w:b/>
          <w:sz w:val="22"/>
          <w:szCs w:val="22"/>
        </w:rPr>
        <w:t>37(7):</w:t>
      </w:r>
      <w:r>
        <w:rPr>
          <w:rFonts w:ascii="Arial" w:eastAsia="Arial" w:hAnsi="Arial" w:cs="Arial"/>
          <w:sz w:val="22"/>
          <w:szCs w:val="22"/>
        </w:rPr>
        <w:t>710-7 (2005)</w:t>
      </w:r>
    </w:p>
    <w:p w14:paraId="2B37D32D" w14:textId="77777777" w:rsidR="00CD0794" w:rsidRDefault="00CD0794">
      <w:pPr>
        <w:spacing w:line="360" w:lineRule="auto"/>
        <w:jc w:val="both"/>
        <w:rPr>
          <w:rFonts w:ascii="Arial" w:eastAsia="Arial" w:hAnsi="Arial" w:cs="Arial"/>
          <w:sz w:val="22"/>
          <w:szCs w:val="22"/>
        </w:rPr>
      </w:pPr>
    </w:p>
    <w:p w14:paraId="17AD1EE5" w14:textId="77777777" w:rsidR="00CD0794" w:rsidRDefault="00F35FEA">
      <w:pPr>
        <w:spacing w:line="360" w:lineRule="auto"/>
        <w:jc w:val="both"/>
        <w:rPr>
          <w:rFonts w:ascii="Arial" w:eastAsia="Arial" w:hAnsi="Arial" w:cs="Arial"/>
          <w:color w:val="FF0000"/>
          <w:sz w:val="22"/>
          <w:szCs w:val="22"/>
        </w:rPr>
      </w:pPr>
      <w:r>
        <w:rPr>
          <w:rFonts w:ascii="Arial" w:eastAsia="Arial" w:hAnsi="Arial" w:cs="Arial"/>
          <w:color w:val="FF0000"/>
          <w:sz w:val="22"/>
          <w:szCs w:val="22"/>
        </w:rPr>
        <w:t>Lankriet 2004?</w:t>
      </w:r>
    </w:p>
    <w:p w14:paraId="6786FDD9" w14:textId="77777777" w:rsidR="00CD0794" w:rsidRDefault="00F35FEA">
      <w:pPr>
        <w:spacing w:line="360" w:lineRule="auto"/>
        <w:jc w:val="both"/>
        <w:rPr>
          <w:rFonts w:ascii="Arial" w:eastAsia="Arial" w:hAnsi="Arial" w:cs="Arial"/>
          <w:color w:val="FF0000"/>
          <w:sz w:val="22"/>
          <w:szCs w:val="22"/>
        </w:rPr>
      </w:pPr>
      <w:r>
        <w:rPr>
          <w:rFonts w:ascii="Arial" w:eastAsia="Arial" w:hAnsi="Arial" w:cs="Arial"/>
          <w:color w:val="FF0000"/>
          <w:sz w:val="22"/>
          <w:szCs w:val="22"/>
        </w:rPr>
        <w:t>Buettner 2012</w:t>
      </w:r>
    </w:p>
    <w:p w14:paraId="40C552B0" w14:textId="77777777" w:rsidR="00CD0794" w:rsidRDefault="00CD0794">
      <w:pPr>
        <w:spacing w:line="360" w:lineRule="auto"/>
        <w:jc w:val="both"/>
        <w:rPr>
          <w:rFonts w:ascii="Arial" w:eastAsia="Arial" w:hAnsi="Arial" w:cs="Arial"/>
          <w:color w:val="FF0000"/>
          <w:sz w:val="22"/>
          <w:szCs w:val="22"/>
        </w:rPr>
      </w:pPr>
    </w:p>
    <w:p w14:paraId="6D01F025"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Wang, Bo, et al. "Similarity network fusion for aggregating data types on a genomic scale." Nature methods </w:t>
      </w:r>
      <w:r>
        <w:rPr>
          <w:rFonts w:ascii="Arial" w:eastAsia="Arial" w:hAnsi="Arial" w:cs="Arial"/>
          <w:sz w:val="22"/>
          <w:szCs w:val="22"/>
        </w:rPr>
        <w:t>11.3 (2014): 333-337.</w:t>
      </w:r>
    </w:p>
    <w:p w14:paraId="7E669CD8" w14:textId="77777777" w:rsidR="00CD0794" w:rsidRDefault="00CD0794">
      <w:pPr>
        <w:spacing w:line="360" w:lineRule="auto"/>
        <w:jc w:val="both"/>
        <w:rPr>
          <w:rFonts w:ascii="Arial" w:eastAsia="Arial" w:hAnsi="Arial" w:cs="Arial"/>
          <w:sz w:val="22"/>
          <w:szCs w:val="22"/>
        </w:rPr>
      </w:pPr>
    </w:p>
    <w:p w14:paraId="419C0FC4"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Shen R, Olshen AB, Ladanyi M. Integrative clustering of multiple genomic data types using a joint latent variable model with application to breast and lung cancer subtype analysis. </w:t>
      </w:r>
      <w:r>
        <w:rPr>
          <w:rFonts w:ascii="Arial" w:eastAsia="Arial" w:hAnsi="Arial" w:cs="Arial"/>
          <w:i/>
          <w:sz w:val="22"/>
          <w:szCs w:val="22"/>
        </w:rPr>
        <w:t>Bioinformatics</w:t>
      </w:r>
      <w:r>
        <w:rPr>
          <w:rFonts w:ascii="Arial" w:eastAsia="Arial" w:hAnsi="Arial" w:cs="Arial"/>
          <w:sz w:val="22"/>
          <w:szCs w:val="22"/>
        </w:rPr>
        <w:t xml:space="preserve">. </w:t>
      </w:r>
      <w:r>
        <w:rPr>
          <w:rFonts w:ascii="Arial" w:eastAsia="Arial" w:hAnsi="Arial" w:cs="Arial"/>
          <w:b/>
          <w:sz w:val="22"/>
          <w:szCs w:val="22"/>
        </w:rPr>
        <w:t>25(22)</w:t>
      </w:r>
      <w:r>
        <w:rPr>
          <w:rFonts w:ascii="Arial" w:eastAsia="Arial" w:hAnsi="Arial" w:cs="Arial"/>
          <w:sz w:val="22"/>
          <w:szCs w:val="22"/>
        </w:rPr>
        <w:t>:2906-12 (2009)</w:t>
      </w:r>
    </w:p>
    <w:p w14:paraId="1B15B171" w14:textId="77777777" w:rsidR="00CD0794" w:rsidRDefault="00CD0794">
      <w:pPr>
        <w:spacing w:line="360" w:lineRule="auto"/>
        <w:jc w:val="both"/>
        <w:rPr>
          <w:rFonts w:ascii="Arial" w:eastAsia="Arial" w:hAnsi="Arial" w:cs="Arial"/>
          <w:sz w:val="22"/>
          <w:szCs w:val="22"/>
        </w:rPr>
      </w:pPr>
    </w:p>
    <w:p w14:paraId="2A44EA5C"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Akavia UD et </w:t>
      </w:r>
      <w:r>
        <w:rPr>
          <w:rFonts w:ascii="Arial" w:eastAsia="Arial" w:hAnsi="Arial" w:cs="Arial"/>
          <w:sz w:val="22"/>
          <w:szCs w:val="22"/>
        </w:rPr>
        <w:t xml:space="preserve">al. An integrated approach to uncover drivers of cancer. </w:t>
      </w:r>
      <w:r>
        <w:rPr>
          <w:rFonts w:ascii="Arial" w:eastAsia="Arial" w:hAnsi="Arial" w:cs="Arial"/>
          <w:i/>
          <w:sz w:val="22"/>
          <w:szCs w:val="22"/>
        </w:rPr>
        <w:t>Cell</w:t>
      </w:r>
      <w:r>
        <w:rPr>
          <w:rFonts w:ascii="Arial" w:eastAsia="Arial" w:hAnsi="Arial" w:cs="Arial"/>
          <w:sz w:val="22"/>
          <w:szCs w:val="22"/>
        </w:rPr>
        <w:t xml:space="preserve">. </w:t>
      </w:r>
      <w:r>
        <w:rPr>
          <w:rFonts w:ascii="Arial" w:eastAsia="Arial" w:hAnsi="Arial" w:cs="Arial"/>
          <w:b/>
          <w:sz w:val="22"/>
          <w:szCs w:val="22"/>
        </w:rPr>
        <w:t>143(6)</w:t>
      </w:r>
      <w:r>
        <w:rPr>
          <w:rFonts w:ascii="Arial" w:eastAsia="Arial" w:hAnsi="Arial" w:cs="Arial"/>
          <w:sz w:val="22"/>
          <w:szCs w:val="22"/>
        </w:rPr>
        <w:t>:1005-17 (2010)</w:t>
      </w:r>
    </w:p>
    <w:p w14:paraId="30DF88A4" w14:textId="77777777" w:rsidR="00CD0794" w:rsidRDefault="00CD0794">
      <w:pPr>
        <w:spacing w:line="360" w:lineRule="auto"/>
        <w:jc w:val="both"/>
        <w:rPr>
          <w:rFonts w:ascii="Arial" w:eastAsia="Arial" w:hAnsi="Arial" w:cs="Arial"/>
          <w:sz w:val="22"/>
          <w:szCs w:val="22"/>
        </w:rPr>
      </w:pPr>
    </w:p>
    <w:p w14:paraId="0A89BE6B"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Mo Q et al. Pattern discovery and cancer gene identification in integrated cancer genomic data. </w:t>
      </w:r>
      <w:r>
        <w:rPr>
          <w:rFonts w:ascii="Arial" w:eastAsia="Arial" w:hAnsi="Arial" w:cs="Arial"/>
          <w:i/>
          <w:sz w:val="22"/>
          <w:szCs w:val="22"/>
        </w:rPr>
        <w:t>Proc Natl Acad Sci USA</w:t>
      </w:r>
      <w:r>
        <w:rPr>
          <w:rFonts w:ascii="Arial" w:eastAsia="Arial" w:hAnsi="Arial" w:cs="Arial"/>
          <w:sz w:val="22"/>
          <w:szCs w:val="22"/>
        </w:rPr>
        <w:t xml:space="preserve">. </w:t>
      </w:r>
      <w:r>
        <w:rPr>
          <w:rFonts w:ascii="Arial" w:eastAsia="Arial" w:hAnsi="Arial" w:cs="Arial"/>
          <w:b/>
          <w:sz w:val="22"/>
          <w:szCs w:val="22"/>
        </w:rPr>
        <w:t>110(11):</w:t>
      </w:r>
      <w:r>
        <w:rPr>
          <w:rFonts w:ascii="Arial" w:eastAsia="Arial" w:hAnsi="Arial" w:cs="Arial"/>
          <w:sz w:val="22"/>
          <w:szCs w:val="22"/>
        </w:rPr>
        <w:t>4245-50 (2013)</w:t>
      </w:r>
    </w:p>
    <w:p w14:paraId="615AC33F" w14:textId="77777777" w:rsidR="00CD0794" w:rsidRDefault="00CD0794">
      <w:pPr>
        <w:spacing w:line="360" w:lineRule="auto"/>
        <w:jc w:val="both"/>
        <w:rPr>
          <w:rFonts w:ascii="Arial" w:eastAsia="Arial" w:hAnsi="Arial" w:cs="Arial"/>
          <w:sz w:val="22"/>
          <w:szCs w:val="22"/>
        </w:rPr>
      </w:pPr>
    </w:p>
    <w:p w14:paraId="72012073"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Virtanen, S et al. Bayesian group factor analysis”. </w:t>
      </w:r>
      <w:r>
        <w:rPr>
          <w:rFonts w:ascii="Arial" w:eastAsia="Arial" w:hAnsi="Arial" w:cs="Arial"/>
          <w:i/>
          <w:sz w:val="22"/>
          <w:szCs w:val="22"/>
        </w:rPr>
        <w:t>Proc. 15th Int. Conf. Artificial Intelligence and Statistics</w:t>
      </w:r>
      <w:r>
        <w:rPr>
          <w:rFonts w:ascii="Arial" w:eastAsia="Arial" w:hAnsi="Arial" w:cs="Arial"/>
          <w:sz w:val="22"/>
          <w:szCs w:val="22"/>
        </w:rPr>
        <w:t>, pp. 1269–77 (2012)</w:t>
      </w:r>
    </w:p>
    <w:p w14:paraId="3046D071" w14:textId="77777777" w:rsidR="00CD0794" w:rsidRDefault="00CD0794">
      <w:pPr>
        <w:spacing w:line="360" w:lineRule="auto"/>
        <w:jc w:val="both"/>
        <w:rPr>
          <w:rFonts w:ascii="Arial" w:eastAsia="Arial" w:hAnsi="Arial" w:cs="Arial"/>
          <w:sz w:val="22"/>
          <w:szCs w:val="22"/>
        </w:rPr>
      </w:pPr>
    </w:p>
    <w:p w14:paraId="27B751D9" w14:textId="77777777" w:rsidR="00CD0794" w:rsidRDefault="00CD0794">
      <w:pPr>
        <w:spacing w:line="360" w:lineRule="auto"/>
        <w:jc w:val="both"/>
        <w:rPr>
          <w:rFonts w:ascii="Arial" w:eastAsia="Arial" w:hAnsi="Arial" w:cs="Arial"/>
          <w:sz w:val="22"/>
          <w:szCs w:val="22"/>
        </w:rPr>
      </w:pPr>
    </w:p>
    <w:p w14:paraId="3ECBC0A8" w14:textId="77777777" w:rsidR="00CD0794" w:rsidRDefault="00CD0794">
      <w:pPr>
        <w:spacing w:line="360" w:lineRule="auto"/>
        <w:jc w:val="both"/>
        <w:rPr>
          <w:rFonts w:ascii="Arial" w:eastAsia="Arial" w:hAnsi="Arial" w:cs="Arial"/>
          <w:sz w:val="22"/>
          <w:szCs w:val="22"/>
        </w:rPr>
      </w:pPr>
    </w:p>
    <w:p w14:paraId="29AACA2B" w14:textId="77777777" w:rsidR="00CD0794" w:rsidRDefault="00F35FEA">
      <w:pPr>
        <w:widowControl w:val="0"/>
        <w:tabs>
          <w:tab w:val="left" w:pos="220"/>
          <w:tab w:val="left" w:pos="720"/>
        </w:tabs>
        <w:spacing w:after="240" w:line="360" w:lineRule="auto"/>
        <w:jc w:val="both"/>
        <w:rPr>
          <w:rFonts w:ascii="Arial" w:eastAsia="Arial" w:hAnsi="Arial" w:cs="Arial"/>
          <w:sz w:val="22"/>
          <w:szCs w:val="22"/>
        </w:rPr>
      </w:pPr>
      <w:r>
        <w:rPr>
          <w:rFonts w:ascii="Arial" w:eastAsia="Arial" w:hAnsi="Arial" w:cs="Arial"/>
          <w:sz w:val="22"/>
          <w:szCs w:val="22"/>
        </w:rPr>
        <w:t xml:space="preserve">A. Klami, S. Virtanen, E. Lepp ̈aaho, and S. Kaski. Group factor analysis. </w:t>
      </w:r>
      <w:r>
        <w:rPr>
          <w:rFonts w:ascii="Arial" w:eastAsia="Arial" w:hAnsi="Arial" w:cs="Arial"/>
          <w:i/>
          <w:sz w:val="22"/>
          <w:szCs w:val="22"/>
        </w:rPr>
        <w:t>IEEE transactions on neural networks and lear</w:t>
      </w:r>
      <w:r>
        <w:rPr>
          <w:rFonts w:ascii="Arial" w:eastAsia="Arial" w:hAnsi="Arial" w:cs="Arial"/>
          <w:i/>
          <w:sz w:val="22"/>
          <w:szCs w:val="22"/>
        </w:rPr>
        <w:t>ning systems</w:t>
      </w:r>
      <w:r>
        <w:rPr>
          <w:rFonts w:ascii="Arial" w:eastAsia="Arial" w:hAnsi="Arial" w:cs="Arial"/>
          <w:sz w:val="22"/>
          <w:szCs w:val="22"/>
        </w:rPr>
        <w:t>, 26(9):2136– 2147 (2015).</w:t>
      </w:r>
    </w:p>
    <w:p w14:paraId="181AA4FF" w14:textId="77777777" w:rsidR="00CD0794" w:rsidRDefault="00F35FEA">
      <w:pPr>
        <w:widowControl w:val="0"/>
        <w:tabs>
          <w:tab w:val="left" w:pos="220"/>
          <w:tab w:val="left" w:pos="720"/>
        </w:tabs>
        <w:spacing w:after="240" w:line="360" w:lineRule="auto"/>
        <w:jc w:val="both"/>
        <w:rPr>
          <w:rFonts w:ascii="Arial" w:eastAsia="Arial" w:hAnsi="Arial" w:cs="Arial"/>
          <w:sz w:val="22"/>
          <w:szCs w:val="22"/>
        </w:rPr>
      </w:pPr>
      <w:r>
        <w:rPr>
          <w:rFonts w:ascii="Arial" w:eastAsia="Arial" w:hAnsi="Arial" w:cs="Arial"/>
          <w:sz w:val="22"/>
          <w:szCs w:val="22"/>
        </w:rPr>
        <w:t xml:space="preserve">Zhao S, Gao C, Mukherjee S, and Engelhardt BE. Bayesian group factor analysis with structured sparsity. </w:t>
      </w:r>
      <w:r>
        <w:rPr>
          <w:rFonts w:ascii="Arial" w:eastAsia="Arial" w:hAnsi="Arial" w:cs="Arial"/>
          <w:i/>
          <w:sz w:val="22"/>
          <w:szCs w:val="22"/>
        </w:rPr>
        <w:t>Journal of Machine Learning Research</w:t>
      </w:r>
      <w:r>
        <w:rPr>
          <w:rFonts w:ascii="Arial" w:eastAsia="Arial" w:hAnsi="Arial" w:cs="Arial"/>
          <w:sz w:val="22"/>
          <w:szCs w:val="22"/>
        </w:rPr>
        <w:t>, 17(196):1–47 (2016).  </w:t>
      </w:r>
    </w:p>
    <w:p w14:paraId="51388827" w14:textId="77777777" w:rsidR="00CD0794" w:rsidRDefault="00F35FEA">
      <w:pPr>
        <w:widowControl w:val="0"/>
        <w:tabs>
          <w:tab w:val="left" w:pos="220"/>
          <w:tab w:val="left" w:pos="720"/>
        </w:tabs>
        <w:spacing w:after="240" w:line="360" w:lineRule="auto"/>
        <w:jc w:val="both"/>
        <w:rPr>
          <w:rFonts w:ascii="Arial" w:eastAsia="Arial" w:hAnsi="Arial" w:cs="Arial"/>
          <w:sz w:val="22"/>
          <w:szCs w:val="22"/>
        </w:rPr>
      </w:pPr>
      <w:r>
        <w:rPr>
          <w:rFonts w:ascii="Arial" w:eastAsia="Arial" w:hAnsi="Arial" w:cs="Arial"/>
          <w:sz w:val="22"/>
          <w:szCs w:val="22"/>
        </w:rPr>
        <w:lastRenderedPageBreak/>
        <w:t>S. A. Khan, S. Virtanen, O. P. Kallioniemi, K. Wenne</w:t>
      </w:r>
      <w:r>
        <w:rPr>
          <w:rFonts w:ascii="Arial" w:eastAsia="Arial" w:hAnsi="Arial" w:cs="Arial"/>
          <w:sz w:val="22"/>
          <w:szCs w:val="22"/>
        </w:rPr>
        <w:t xml:space="preserve">rberg, A. Poso, and S. Kaski. Identification of structural features in chemicals associated with cancer drug response: a systematic data-driven analysis. </w:t>
      </w:r>
      <w:r>
        <w:rPr>
          <w:rFonts w:ascii="Arial" w:eastAsia="Arial" w:hAnsi="Arial" w:cs="Arial"/>
          <w:i/>
          <w:sz w:val="22"/>
          <w:szCs w:val="22"/>
        </w:rPr>
        <w:t>Bioinformatics</w:t>
      </w:r>
      <w:r>
        <w:rPr>
          <w:rFonts w:ascii="Arial" w:eastAsia="Arial" w:hAnsi="Arial" w:cs="Arial"/>
          <w:sz w:val="22"/>
          <w:szCs w:val="22"/>
        </w:rPr>
        <w:t xml:space="preserve">, </w:t>
      </w:r>
      <w:r>
        <w:rPr>
          <w:rFonts w:ascii="Arial" w:eastAsia="Arial" w:hAnsi="Arial" w:cs="Arial"/>
          <w:b/>
          <w:sz w:val="22"/>
          <w:szCs w:val="22"/>
        </w:rPr>
        <w:t>30(17)</w:t>
      </w:r>
      <w:r>
        <w:rPr>
          <w:rFonts w:ascii="Arial" w:eastAsia="Arial" w:hAnsi="Arial" w:cs="Arial"/>
          <w:sz w:val="22"/>
          <w:szCs w:val="22"/>
        </w:rPr>
        <w:t>:497–504 (2014).</w:t>
      </w:r>
    </w:p>
    <w:p w14:paraId="00CC1EE2" w14:textId="77777777" w:rsidR="00CD0794" w:rsidRDefault="00F35FEA">
      <w:pPr>
        <w:widowControl w:val="0"/>
        <w:tabs>
          <w:tab w:val="left" w:pos="220"/>
          <w:tab w:val="left" w:pos="720"/>
        </w:tabs>
        <w:spacing w:after="240" w:line="360" w:lineRule="auto"/>
        <w:jc w:val="both"/>
        <w:rPr>
          <w:rFonts w:ascii="Arial" w:eastAsia="Arial" w:hAnsi="Arial" w:cs="Arial"/>
          <w:sz w:val="22"/>
          <w:szCs w:val="22"/>
        </w:rPr>
      </w:pPr>
      <w:r>
        <w:rPr>
          <w:rFonts w:ascii="Arial" w:eastAsia="Arial" w:hAnsi="Arial" w:cs="Arial"/>
          <w:sz w:val="22"/>
          <w:szCs w:val="22"/>
        </w:rPr>
        <w:t xml:space="preserve">A. Klami, S. Virtanen, and S. Kaski. Bayesian canonical correlation analysis. </w:t>
      </w:r>
      <w:r>
        <w:rPr>
          <w:rFonts w:ascii="Arial" w:eastAsia="Arial" w:hAnsi="Arial" w:cs="Arial"/>
          <w:i/>
          <w:sz w:val="22"/>
          <w:szCs w:val="22"/>
        </w:rPr>
        <w:t>Journal of Machine Learning Research</w:t>
      </w:r>
      <w:r>
        <w:rPr>
          <w:rFonts w:ascii="Arial" w:eastAsia="Arial" w:hAnsi="Arial" w:cs="Arial"/>
          <w:sz w:val="22"/>
          <w:szCs w:val="22"/>
        </w:rPr>
        <w:t>, 14(Apr):965–1003 (2013).  </w:t>
      </w:r>
    </w:p>
    <w:p w14:paraId="31C967FE" w14:textId="77777777" w:rsidR="00CD0794" w:rsidRDefault="00F35FEA">
      <w:pPr>
        <w:widowControl w:val="0"/>
        <w:tabs>
          <w:tab w:val="left" w:pos="220"/>
          <w:tab w:val="left" w:pos="720"/>
        </w:tabs>
        <w:spacing w:after="240" w:line="360" w:lineRule="auto"/>
        <w:jc w:val="both"/>
        <w:rPr>
          <w:rFonts w:ascii="Arial" w:eastAsia="Arial" w:hAnsi="Arial" w:cs="Arial"/>
          <w:sz w:val="22"/>
          <w:szCs w:val="22"/>
        </w:rPr>
      </w:pPr>
      <w:r>
        <w:rPr>
          <w:rFonts w:ascii="Arial" w:eastAsia="Arial" w:hAnsi="Arial" w:cs="Arial"/>
          <w:sz w:val="22"/>
          <w:szCs w:val="22"/>
        </w:rPr>
        <w:t>Bunte K, Leppaaho P, Saarinen I, and Kaski S. Sparse group factor analysis for biclustering of multiple data sour</w:t>
      </w:r>
      <w:r>
        <w:rPr>
          <w:rFonts w:ascii="Arial" w:eastAsia="Arial" w:hAnsi="Arial" w:cs="Arial"/>
          <w:sz w:val="22"/>
          <w:szCs w:val="22"/>
        </w:rPr>
        <w:t xml:space="preserve">ces. </w:t>
      </w:r>
      <w:r>
        <w:rPr>
          <w:rFonts w:ascii="Arial" w:eastAsia="Arial" w:hAnsi="Arial" w:cs="Arial"/>
          <w:i/>
          <w:sz w:val="22"/>
          <w:szCs w:val="22"/>
        </w:rPr>
        <w:t>Bioinformatics</w:t>
      </w:r>
      <w:r>
        <w:rPr>
          <w:rFonts w:ascii="Arial" w:eastAsia="Arial" w:hAnsi="Arial" w:cs="Arial"/>
          <w:sz w:val="22"/>
          <w:szCs w:val="22"/>
        </w:rPr>
        <w:t xml:space="preserve">, </w:t>
      </w:r>
      <w:r>
        <w:rPr>
          <w:rFonts w:ascii="Arial" w:eastAsia="Arial" w:hAnsi="Arial" w:cs="Arial"/>
          <w:b/>
          <w:sz w:val="22"/>
          <w:szCs w:val="22"/>
        </w:rPr>
        <w:t>32(16)</w:t>
      </w:r>
      <w:r>
        <w:rPr>
          <w:rFonts w:ascii="Arial" w:eastAsia="Arial" w:hAnsi="Arial" w:cs="Arial"/>
          <w:sz w:val="22"/>
          <w:szCs w:val="22"/>
        </w:rPr>
        <w:t>:2457– 2463, 2016.  </w:t>
      </w:r>
    </w:p>
    <w:p w14:paraId="16A75557" w14:textId="77777777" w:rsidR="00CD0794" w:rsidRDefault="00F35FEA">
      <w:pPr>
        <w:spacing w:line="360" w:lineRule="auto"/>
        <w:jc w:val="both"/>
        <w:rPr>
          <w:rFonts w:ascii="Arial" w:eastAsia="Arial" w:hAnsi="Arial" w:cs="Arial"/>
          <w:sz w:val="22"/>
          <w:szCs w:val="22"/>
        </w:rPr>
      </w:pPr>
      <w:commentRangeStart w:id="73"/>
      <w:r>
        <w:rPr>
          <w:rFonts w:ascii="Arial" w:eastAsia="Arial" w:hAnsi="Arial" w:cs="Arial"/>
          <w:sz w:val="22"/>
          <w:szCs w:val="22"/>
        </w:rPr>
        <w:t>Kieran Campbell, Christopher Yau. Bayesian Gaussian Process Latent Variable Models for pseudotime inference in single-cell RNA-seq data. 2015 doi: https://doi.org/10.1101/026872</w:t>
      </w:r>
      <w:commentRangeEnd w:id="73"/>
      <w:r>
        <w:commentReference w:id="73"/>
      </w:r>
    </w:p>
    <w:p w14:paraId="2C81B652" w14:textId="77777777" w:rsidR="00CD0794" w:rsidRDefault="00CD0794">
      <w:pPr>
        <w:spacing w:line="360" w:lineRule="auto"/>
        <w:jc w:val="both"/>
        <w:rPr>
          <w:rFonts w:ascii="Arial" w:eastAsia="Arial" w:hAnsi="Arial" w:cs="Arial"/>
          <w:sz w:val="22"/>
          <w:szCs w:val="22"/>
        </w:rPr>
      </w:pPr>
    </w:p>
    <w:p w14:paraId="2DF4FBFE"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Buettner F, Pratanwanich N, Marioni JC, Stegle O. Scalable latent-factor models applied to single-cell RNA-seq dat</w:t>
      </w:r>
      <w:r>
        <w:rPr>
          <w:rFonts w:ascii="Arial" w:eastAsia="Arial" w:hAnsi="Arial" w:cs="Arial"/>
          <w:sz w:val="22"/>
          <w:szCs w:val="22"/>
        </w:rPr>
        <w:t xml:space="preserve">a separate biological drivers from confounding effects. </w:t>
      </w:r>
      <w:r>
        <w:rPr>
          <w:rFonts w:ascii="Arial" w:eastAsia="Arial" w:hAnsi="Arial" w:cs="Arial"/>
          <w:i/>
          <w:sz w:val="22"/>
          <w:szCs w:val="22"/>
        </w:rPr>
        <w:t>bioRxiv</w:t>
      </w:r>
      <w:r>
        <w:rPr>
          <w:rFonts w:ascii="Arial" w:eastAsia="Arial" w:hAnsi="Arial" w:cs="Arial"/>
          <w:sz w:val="22"/>
          <w:szCs w:val="22"/>
        </w:rPr>
        <w:t>. doi:10.1101/087775</w:t>
      </w:r>
    </w:p>
    <w:p w14:paraId="2A74139B" w14:textId="77777777" w:rsidR="00CD0794" w:rsidRDefault="00CD0794">
      <w:pPr>
        <w:spacing w:after="240" w:line="360" w:lineRule="auto"/>
        <w:jc w:val="both"/>
        <w:rPr>
          <w:rFonts w:ascii="Arial" w:eastAsia="Arial" w:hAnsi="Arial" w:cs="Arial"/>
          <w:sz w:val="22"/>
          <w:szCs w:val="22"/>
        </w:rPr>
      </w:pPr>
    </w:p>
    <w:p w14:paraId="4220F8B6" w14:textId="77777777" w:rsidR="00CD0794" w:rsidRDefault="00F35FEA">
      <w:pPr>
        <w:pStyle w:val="Heading2"/>
        <w:spacing w:line="360" w:lineRule="auto"/>
        <w:jc w:val="both"/>
        <w:rPr>
          <w:rFonts w:ascii="Arial" w:eastAsia="Arial" w:hAnsi="Arial" w:cs="Arial"/>
          <w:sz w:val="22"/>
          <w:szCs w:val="22"/>
        </w:rPr>
      </w:pPr>
      <w:r>
        <w:rPr>
          <w:rFonts w:ascii="Arial" w:eastAsia="Arial" w:hAnsi="Arial" w:cs="Arial"/>
          <w:sz w:val="22"/>
          <w:szCs w:val="22"/>
        </w:rPr>
        <w:t>Author contributions</w:t>
      </w:r>
    </w:p>
    <w:p w14:paraId="05F246AF"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RA and BV contributed equally and are listed alphabetically.</w:t>
      </w:r>
    </w:p>
    <w:p w14:paraId="3A8E5A3A"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VB, WH and … processed the data</w:t>
      </w:r>
    </w:p>
    <w:p w14:paraId="022834D2"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RA and BV performed the analysis.</w:t>
      </w:r>
    </w:p>
    <w:p w14:paraId="5B7F1648"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RA, DA and BV implemented the model.</w:t>
      </w:r>
    </w:p>
    <w:p w14:paraId="3586B8A0"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RA, BV, </w:t>
      </w:r>
      <w:commentRangeStart w:id="74"/>
      <w:r>
        <w:rPr>
          <w:rFonts w:ascii="Arial" w:eastAsia="Arial" w:hAnsi="Arial" w:cs="Arial"/>
          <w:sz w:val="22"/>
          <w:szCs w:val="22"/>
        </w:rPr>
        <w:t>TZ, SD,</w:t>
      </w:r>
      <w:commentRangeEnd w:id="74"/>
      <w:r>
        <w:commentReference w:id="74"/>
      </w:r>
      <w:r>
        <w:rPr>
          <w:rFonts w:ascii="Arial" w:eastAsia="Arial" w:hAnsi="Arial" w:cs="Arial"/>
          <w:sz w:val="22"/>
          <w:szCs w:val="22"/>
        </w:rPr>
        <w:t xml:space="preserve"> JM, WH, FB, OS interpreted results </w:t>
      </w:r>
    </w:p>
    <w:p w14:paraId="0C65B542"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RA, BV, WH, FB, OS conceived the project and drafted the manuscript</w:t>
      </w:r>
    </w:p>
    <w:p w14:paraId="34E7645E"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WH, FB, JM and OS supervised the project</w:t>
      </w:r>
    </w:p>
    <w:p w14:paraId="2C023740" w14:textId="77777777" w:rsidR="00CD0794" w:rsidRDefault="00CD0794">
      <w:pPr>
        <w:spacing w:after="240" w:line="360" w:lineRule="auto"/>
        <w:jc w:val="both"/>
        <w:rPr>
          <w:rFonts w:ascii="Arial" w:eastAsia="Arial" w:hAnsi="Arial" w:cs="Arial"/>
          <w:sz w:val="22"/>
          <w:szCs w:val="22"/>
        </w:rPr>
      </w:pPr>
    </w:p>
    <w:p w14:paraId="6C0E6891" w14:textId="77777777" w:rsidR="00CD0794" w:rsidRDefault="00F35FEA">
      <w:pPr>
        <w:pStyle w:val="Heading2"/>
        <w:spacing w:line="360" w:lineRule="auto"/>
        <w:jc w:val="both"/>
        <w:rPr>
          <w:rFonts w:ascii="Arial" w:eastAsia="Arial" w:hAnsi="Arial" w:cs="Arial"/>
          <w:sz w:val="22"/>
          <w:szCs w:val="22"/>
        </w:rPr>
      </w:pPr>
      <w:r>
        <w:rPr>
          <w:rFonts w:ascii="Arial" w:eastAsia="Arial" w:hAnsi="Arial" w:cs="Arial"/>
          <w:sz w:val="22"/>
          <w:szCs w:val="22"/>
        </w:rPr>
        <w:t>Competing financial interest statement</w:t>
      </w:r>
    </w:p>
    <w:p w14:paraId="7FCE661A" w14:textId="77777777" w:rsidR="00CD0794" w:rsidRDefault="00F35FEA">
      <w:pPr>
        <w:spacing w:line="360" w:lineRule="auto"/>
        <w:jc w:val="both"/>
        <w:rPr>
          <w:rFonts w:ascii="Arial" w:eastAsia="Arial" w:hAnsi="Arial" w:cs="Arial"/>
          <w:sz w:val="22"/>
          <w:szCs w:val="22"/>
        </w:rPr>
      </w:pPr>
      <w:r>
        <w:rPr>
          <w:rFonts w:ascii="Arial" w:eastAsia="Arial" w:hAnsi="Arial" w:cs="Arial"/>
          <w:sz w:val="22"/>
          <w:szCs w:val="22"/>
        </w:rPr>
        <w:t xml:space="preserve">The authors declare no competing financial interests. </w:t>
      </w:r>
    </w:p>
    <w:p w14:paraId="2C2FF526" w14:textId="77777777" w:rsidR="00CD0794" w:rsidRDefault="00CD0794">
      <w:pPr>
        <w:spacing w:after="240" w:line="360" w:lineRule="auto"/>
        <w:jc w:val="both"/>
        <w:rPr>
          <w:rFonts w:ascii="Arial" w:eastAsia="Arial" w:hAnsi="Arial" w:cs="Arial"/>
        </w:rPr>
      </w:pPr>
    </w:p>
    <w:p w14:paraId="46DC7677" w14:textId="77777777" w:rsidR="00CD0794" w:rsidRDefault="00CD0794">
      <w:pPr>
        <w:spacing w:line="360" w:lineRule="auto"/>
        <w:jc w:val="both"/>
        <w:rPr>
          <w:rFonts w:ascii="Arial" w:eastAsia="Arial" w:hAnsi="Arial" w:cs="Arial"/>
        </w:rPr>
      </w:pPr>
    </w:p>
    <w:sectPr w:rsidR="00CD0794">
      <w:footerReference w:type="even" r:id="rId9"/>
      <w:footerReference w:type="default" r:id="rId10"/>
      <w:pgSz w:w="11906" w:h="16838"/>
      <w:pgMar w:top="1134" w:right="1134" w:bottom="1134" w:left="1134"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icard Argelaguet" w:date="2017-09-10T22:14:00Z" w:initials="">
    <w:p w14:paraId="2E6F0932"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I don't like this ending, because:</w:t>
      </w:r>
    </w:p>
    <w:p w14:paraId="74C0998E"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(1) Imputation is better than other methods, but we don't show that we actually do excellent and we can replace some assays by our guessing</w:t>
      </w:r>
    </w:p>
    <w:p w14:paraId="1BCFC6FD"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(2) We don't proof that our samples are mislabeled and that the mofa predictions are better than the clinical ones, </w:t>
      </w:r>
      <w:r>
        <w:rPr>
          <w:rFonts w:ascii="Arial" w:eastAsia="Arial" w:hAnsi="Arial" w:cs="Arial"/>
          <w:sz w:val="22"/>
          <w:szCs w:val="22"/>
        </w:rPr>
        <w:t>we just suggest...</w:t>
      </w:r>
    </w:p>
  </w:comment>
  <w:comment w:id="9" w:author="Oliver Stegle" w:date="2017-09-09T16:28:00Z" w:initials="">
    <w:p w14:paraId="0D1188B1"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t.b.d.</w:t>
      </w:r>
    </w:p>
  </w:comment>
  <w:comment w:id="13" w:author="Ricard Argelaguet" w:date="2017-09-10T22:16:00Z" w:initials="">
    <w:p w14:paraId="74B5AB4A"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Add references</w:t>
      </w:r>
    </w:p>
  </w:comment>
  <w:comment w:id="17" w:author="Oliver Stegle" w:date="2017-09-08T18:06:00Z" w:initials="">
    <w:p w14:paraId="7879308A"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A t</w:t>
      </w:r>
      <w:r>
        <w:rPr>
          <w:rFonts w:ascii="Arial" w:eastAsia="Arial" w:hAnsi="Arial" w:cs="Arial"/>
          <w:sz w:val="22"/>
          <w:szCs w:val="22"/>
        </w:rPr>
        <w:t>able?</w:t>
      </w:r>
    </w:p>
  </w:comment>
  <w:comment w:id="20" w:author="Ricard Argelaguet" w:date="2017-09-10T22:26:00Z" w:initials="">
    <w:p w14:paraId="5C48054F"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Theoretically works, but we don't have it implemented properly and not shown in the results sections at all, i would remove it</w:t>
      </w:r>
    </w:p>
  </w:comment>
  <w:comment w:id="21" w:author="Ricard Argelaguet" w:date="2017-09-10T22:25:00Z" w:initials="">
    <w:p w14:paraId="5200862F"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Doesn't read nice...</w:t>
      </w:r>
    </w:p>
  </w:comment>
  <w:comment w:id="27" w:author="Ricard Argelaguet" w:date="2017-09-10T22:27:00Z" w:initials="">
    <w:p w14:paraId="792894C9"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Doesn't read nice</w:t>
      </w:r>
    </w:p>
  </w:comment>
  <w:comment w:id="28" w:author="Oliver Stegle" w:date="2017-09-09T17:16:00Z" w:initials="">
    <w:p w14:paraId="24E0C973"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lang</w:t>
      </w:r>
    </w:p>
  </w:comment>
  <w:comment w:id="29" w:author="Oliver Stegle" w:date="2017-09-09T17:21:00Z" w:initials="">
    <w:p w14:paraId="5E9CFFF1"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possibly mention these pipelines more prominently in the beginning.</w:t>
      </w:r>
    </w:p>
  </w:comment>
  <w:comment w:id="33" w:author="Ricard Argelaguet" w:date="2017-09-10T22:32:00Z" w:initials="">
    <w:p w14:paraId="48139F1C"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 need to check this</w:t>
      </w:r>
    </w:p>
  </w:comment>
  <w:comment w:id="34" w:author="Oliver Stegle" w:date="2017-09-09T17:52:00Z" w:initials="">
    <w:p w14:paraId="33CBD7DA"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Can we at least show drug response differences for the 3 different states ? We want to make the case that the continuous factor is linke to different (continuous) properties on multiple views. </w:t>
      </w:r>
    </w:p>
    <w:p w14:paraId="2E24A881" w14:textId="77777777" w:rsidR="00CD0794" w:rsidRDefault="00CD0794">
      <w:pPr>
        <w:widowControl w:val="0"/>
        <w:pBdr>
          <w:top w:val="nil"/>
          <w:left w:val="nil"/>
          <w:bottom w:val="nil"/>
          <w:right w:val="nil"/>
          <w:between w:val="nil"/>
        </w:pBdr>
        <w:rPr>
          <w:rFonts w:ascii="Arial" w:eastAsia="Arial" w:hAnsi="Arial" w:cs="Arial"/>
          <w:sz w:val="22"/>
          <w:szCs w:val="22"/>
        </w:rPr>
      </w:pPr>
    </w:p>
    <w:p w14:paraId="4F611C54"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Thi</w:t>
      </w:r>
      <w:r>
        <w:rPr>
          <w:rFonts w:ascii="Arial" w:eastAsia="Arial" w:hAnsi="Arial" w:cs="Arial"/>
          <w:sz w:val="22"/>
          <w:szCs w:val="22"/>
        </w:rPr>
        <w:t>s is quite clear for the expression view but at present not shown for the drug response. The simplest thing would be to highlight the 3 groups that are consistent with the methylation cluster in all panels to show that we show that this substructure is ref</w:t>
      </w:r>
      <w:r>
        <w:rPr>
          <w:rFonts w:ascii="Arial" w:eastAsia="Arial" w:hAnsi="Arial" w:cs="Arial"/>
          <w:sz w:val="22"/>
          <w:szCs w:val="22"/>
        </w:rPr>
        <w:t>lected on other views and not just methylation. Then we have novelty.</w:t>
      </w:r>
    </w:p>
  </w:comment>
  <w:comment w:id="38" w:author="Ricard Argelaguet" w:date="2017-09-10T22:36:00Z" w:initials="">
    <w:p w14:paraId="5B889695"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Wolfgang, what do you think about this? Maybe we should make clear that it could be to do mislabeling rather than incomplete penetrance</w:t>
      </w:r>
    </w:p>
  </w:comment>
  <w:comment w:id="39" w:author="Ricard Argelaguet" w:date="2017-09-10T22:36:00Z" w:initials="">
    <w:p w14:paraId="2205CAB1"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 figure yet, ignore it for now...</w:t>
      </w:r>
    </w:p>
  </w:comment>
  <w:comment w:id="46" w:author="Oliver Stegle" w:date="2017-09-09T18:23:00Z" w:initials="">
    <w:p w14:paraId="533DA5BE"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relative to MOFA variance is probably more meaningful.</w:t>
      </w:r>
    </w:p>
  </w:comment>
  <w:comment w:id="54" w:author="Ricard Argelaguet" w:date="2017-09-08T18:06:00Z" w:initials="">
    <w:p w14:paraId="7F0C41C3"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I don’t think we need to mention the specific drugs.</w:t>
      </w:r>
    </w:p>
  </w:comment>
  <w:comment w:id="55" w:author="Britta" w:date="2017-09-08T18:06:00Z" w:initials="">
    <w:p w14:paraId="1443CA95"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Unicode MS" w:eastAsia="Arial Unicode MS" w:hAnsi="Arial Unicode MS" w:cs="Arial Unicode MS"/>
          <w:sz w:val="22"/>
          <w:szCs w:val="22"/>
        </w:rPr>
        <w:t>Can help to link to the figure and does not really hurt here, we also mention the HSP names → I would keep it</w:t>
      </w:r>
    </w:p>
  </w:comment>
  <w:comment w:id="59" w:author="Ricard Argelaguet" w:date="2017-09-10T22:40:00Z" w:initials="">
    <w:p w14:paraId="07BF699C"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Define what this means better</w:t>
      </w:r>
    </w:p>
  </w:comment>
  <w:comment w:id="63" w:author="Oliver Stegle" w:date="2017-09-09T18:45:00Z" w:initials="">
    <w:p w14:paraId="554330FB"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It m</w:t>
      </w:r>
      <w:r>
        <w:rPr>
          <w:rFonts w:ascii="Arial" w:eastAsia="Arial" w:hAnsi="Arial" w:cs="Arial"/>
          <w:sz w:val="22"/>
          <w:szCs w:val="22"/>
        </w:rPr>
        <w:t>ay be worth showing results when only using factor 1,7,8?</w:t>
      </w:r>
    </w:p>
  </w:comment>
  <w:comment w:id="65" w:author="Oliver Stegle" w:date="2017-09-09T18:58:00Z" w:initials="">
    <w:p w14:paraId="0DBAE694"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update</w:t>
      </w:r>
    </w:p>
  </w:comment>
  <w:comment w:id="68" w:author="Oliver Stegle" w:date="2017-09-09T19:32:00Z" w:initials="">
    <w:p w14:paraId="562C63A0"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define the labelling in a table.</w:t>
      </w:r>
    </w:p>
  </w:comment>
  <w:comment w:id="69" w:author="Oliver Stegle" w:date="2017-09-09T19:39:00Z" w:initials="">
    <w:p w14:paraId="7FF6E33D"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 discussed that ideally we would like at least the 3 groups from the methylation clustering to carry through such that we can state that MOFA shows that this more "</w:t>
      </w:r>
      <w:r>
        <w:rPr>
          <w:rFonts w:ascii="Arial" w:eastAsia="Arial" w:hAnsi="Arial" w:cs="Arial"/>
          <w:sz w:val="22"/>
          <w:szCs w:val="22"/>
        </w:rPr>
        <w:t>continuous" grouping is relevant in other views; see text.</w:t>
      </w:r>
    </w:p>
  </w:comment>
  <w:comment w:id="70" w:author="Ricard Argelaguet" w:date="2017-09-09T19:21:00Z" w:initials="">
    <w:p w14:paraId="3D788D80"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Add ref</w:t>
      </w:r>
    </w:p>
  </w:comment>
  <w:comment w:id="71" w:author="Ricard Argelaguet" w:date="2017-09-09T19:21:00Z" w:initials="">
    <w:p w14:paraId="54D94888"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Add ref</w:t>
      </w:r>
    </w:p>
  </w:comment>
  <w:comment w:id="73" w:author="Ricard Argelaguet" w:date="2017-09-08T18:06:00Z" w:initials="">
    <w:p w14:paraId="2EC06BDD"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 we need this one?</w:t>
      </w:r>
    </w:p>
  </w:comment>
  <w:comment w:id="74" w:author="Ricard Argelaguet" w:date="2017-09-09T19:32:00Z" w:initials="">
    <w:p w14:paraId="26F6CAB0" w14:textId="77777777" w:rsidR="00CD0794" w:rsidRDefault="00F35FEA">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And data generation?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CFC6FD" w15:done="0"/>
  <w15:commentEx w15:paraId="0D1188B1" w15:done="0"/>
  <w15:commentEx w15:paraId="74B5AB4A" w15:done="0"/>
  <w15:commentEx w15:paraId="7879308A" w15:done="0"/>
  <w15:commentEx w15:paraId="5C48054F" w15:done="0"/>
  <w15:commentEx w15:paraId="5200862F" w15:done="0"/>
  <w15:commentEx w15:paraId="792894C9" w15:done="0"/>
  <w15:commentEx w15:paraId="24E0C973" w15:done="0"/>
  <w15:commentEx w15:paraId="5E9CFFF1" w15:done="0"/>
  <w15:commentEx w15:paraId="48139F1C" w15:done="0"/>
  <w15:commentEx w15:paraId="4F611C54" w15:done="0"/>
  <w15:commentEx w15:paraId="5B889695" w15:done="0"/>
  <w15:commentEx w15:paraId="2205CAB1" w15:done="0"/>
  <w15:commentEx w15:paraId="533DA5BE" w15:done="0"/>
  <w15:commentEx w15:paraId="7F0C41C3" w15:done="0"/>
  <w15:commentEx w15:paraId="1443CA95" w15:done="0"/>
  <w15:commentEx w15:paraId="07BF699C" w15:done="0"/>
  <w15:commentEx w15:paraId="554330FB" w15:done="0"/>
  <w15:commentEx w15:paraId="0DBAE694" w15:done="0"/>
  <w15:commentEx w15:paraId="562C63A0" w15:done="0"/>
  <w15:commentEx w15:paraId="7FF6E33D" w15:done="0"/>
  <w15:commentEx w15:paraId="3D788D80" w15:done="0"/>
  <w15:commentEx w15:paraId="54D94888" w15:done="0"/>
  <w15:commentEx w15:paraId="2EC06BDD" w15:done="0"/>
  <w15:commentEx w15:paraId="26F6CA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034FB" w14:textId="77777777" w:rsidR="00F35FEA" w:rsidRDefault="00F35FEA">
      <w:r>
        <w:separator/>
      </w:r>
    </w:p>
  </w:endnote>
  <w:endnote w:type="continuationSeparator" w:id="0">
    <w:p w14:paraId="31DBD793" w14:textId="77777777" w:rsidR="00F35FEA" w:rsidRDefault="00F3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603B9" w14:textId="77777777" w:rsidR="00CD0794" w:rsidRDefault="00F35FEA">
    <w:pPr>
      <w:tabs>
        <w:tab w:val="center" w:pos="4513"/>
        <w:tab w:val="right" w:pos="9026"/>
      </w:tabs>
      <w:jc w:val="center"/>
    </w:pPr>
    <w:r>
      <w:fldChar w:fldCharType="begin"/>
    </w:r>
    <w:r>
      <w:instrText>PAGE</w:instrText>
    </w:r>
    <w:r>
      <w:fldChar w:fldCharType="end"/>
    </w:r>
  </w:p>
  <w:p w14:paraId="28D9B0B7" w14:textId="77777777" w:rsidR="00CD0794" w:rsidRDefault="00CD0794">
    <w:pPr>
      <w:tabs>
        <w:tab w:val="center" w:pos="4513"/>
        <w:tab w:val="right" w:pos="9026"/>
      </w:tabs>
      <w:spacing w:after="157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4BC91" w14:textId="77777777" w:rsidR="00CD0794" w:rsidRDefault="00F35FEA">
    <w:pPr>
      <w:tabs>
        <w:tab w:val="center" w:pos="4513"/>
        <w:tab w:val="right" w:pos="9026"/>
      </w:tabs>
      <w:jc w:val="center"/>
    </w:pPr>
    <w:r>
      <w:fldChar w:fldCharType="begin"/>
    </w:r>
    <w:r>
      <w:instrText>PAGE</w:instrText>
    </w:r>
    <w:r w:rsidR="00E05D81">
      <w:fldChar w:fldCharType="separate"/>
    </w:r>
    <w:r w:rsidR="00C67F65">
      <w:rPr>
        <w:noProof/>
      </w:rPr>
      <w:t>8</w:t>
    </w:r>
    <w:r>
      <w:fldChar w:fldCharType="end"/>
    </w:r>
  </w:p>
  <w:p w14:paraId="0CB2CFE2" w14:textId="77777777" w:rsidR="00CD0794" w:rsidRDefault="00CD0794">
    <w:pPr>
      <w:tabs>
        <w:tab w:val="center" w:pos="4513"/>
        <w:tab w:val="right" w:pos="9026"/>
      </w:tabs>
      <w:spacing w:after="157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00753" w14:textId="77777777" w:rsidR="00F35FEA" w:rsidRDefault="00F35FEA">
      <w:r>
        <w:separator/>
      </w:r>
    </w:p>
  </w:footnote>
  <w:footnote w:type="continuationSeparator" w:id="0">
    <w:p w14:paraId="3861BB78" w14:textId="77777777" w:rsidR="00F35FEA" w:rsidRDefault="00F35F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5063D"/>
    <w:multiLevelType w:val="multilevel"/>
    <w:tmpl w:val="E8E06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D0794"/>
    <w:rsid w:val="007769DC"/>
    <w:rsid w:val="00C67F65"/>
    <w:rsid w:val="00CD0794"/>
    <w:rsid w:val="00DF5310"/>
    <w:rsid w:val="00E05D81"/>
    <w:rsid w:val="00F35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B7F2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en-GB"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outlineLvl w:val="0"/>
    </w:pPr>
    <w:rPr>
      <w:rFonts w:ascii="Calibri" w:eastAsia="Calibri" w:hAnsi="Calibri" w:cs="Calibri"/>
      <w:color w:val="2F5496"/>
      <w:sz w:val="32"/>
      <w:szCs w:val="32"/>
    </w:rPr>
  </w:style>
  <w:style w:type="paragraph" w:styleId="Heading2">
    <w:name w:val="heading 2"/>
    <w:basedOn w:val="Normal"/>
    <w:next w:val="Normal"/>
    <w:pPr>
      <w:keepNext/>
      <w:keepLines/>
      <w:pBdr>
        <w:top w:val="nil"/>
        <w:left w:val="nil"/>
        <w:bottom w:val="nil"/>
        <w:right w:val="nil"/>
        <w:between w:val="nil"/>
      </w:pBdr>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05D81"/>
    <w:rPr>
      <w:sz w:val="18"/>
      <w:szCs w:val="18"/>
    </w:rPr>
  </w:style>
  <w:style w:type="character" w:customStyle="1" w:styleId="BalloonTextChar">
    <w:name w:val="Balloon Text Char"/>
    <w:basedOn w:val="DefaultParagraphFont"/>
    <w:link w:val="BalloonText"/>
    <w:uiPriority w:val="99"/>
    <w:semiHidden/>
    <w:rsid w:val="00E05D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3582</Words>
  <Characters>20424</Characters>
  <Application>Microsoft Macintosh Word</Application>
  <DocSecurity>0</DocSecurity>
  <Lines>170</Lines>
  <Paragraphs>47</Paragraphs>
  <ScaleCrop>false</ScaleCrop>
  <LinksUpToDate>false</LinksUpToDate>
  <CharactersWithSpaces>23959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 Argelaguet</cp:lastModifiedBy>
  <cp:revision>5</cp:revision>
  <dcterms:created xsi:type="dcterms:W3CDTF">2017-09-10T15:50:00Z</dcterms:created>
  <dcterms:modified xsi:type="dcterms:W3CDTF">2017-09-10T15:51:00Z</dcterms:modified>
</cp:coreProperties>
</file>